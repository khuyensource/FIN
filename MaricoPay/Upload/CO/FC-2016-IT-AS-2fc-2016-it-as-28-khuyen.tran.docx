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0C639" w14:textId="77777777" w:rsidR="00F93D16" w:rsidDel="004E6C52" w:rsidRDefault="004F536B">
      <w:pPr>
        <w:rPr>
          <w:del w:id="0" w:author="Trung Khuyen" w:date="2016-12-28T09:41:00Z"/>
        </w:rPr>
      </w:pPr>
      <w:del w:id="1" w:author="Trung Khuyen" w:date="2016-12-28T09:41:00Z">
        <w:r w:rsidDel="004E6C52">
          <w:rPr>
            <w:color w:val="FF0000"/>
            <w:sz w:val="24"/>
          </w:rPr>
          <w:delText>Evaluation Warning: The document was created with Spire.Doc for .NET.</w:delText>
        </w:r>
      </w:del>
    </w:p>
    <w:p w14:paraId="3A417ED4" w14:textId="77777777" w:rsidR="00F93D16" w:rsidRDefault="004F536B">
      <w:pPr>
        <w:pStyle w:val="Title"/>
        <w:rPr>
          <w:rFonts w:ascii="Times New Roman" w:hAnsi="Times New Roman"/>
          <w:szCs w:val="24"/>
        </w:rPr>
      </w:pPr>
      <w:r>
        <w:rPr>
          <w:rFonts w:ascii="Times New Roman" w:hAnsi="Times New Roman"/>
          <w:szCs w:val="24"/>
        </w:rPr>
        <w:t>CỘNG HÒA XÃ HỘI CHỦ NGHĨA VIỆT NAM</w:t>
      </w:r>
    </w:p>
    <w:p w14:paraId="7DAB6A3F" w14:textId="77777777" w:rsidR="00F93D16" w:rsidRDefault="004F536B">
      <w:pPr>
        <w:pStyle w:val="Title"/>
        <w:rPr>
          <w:rFonts w:ascii="Times New Roman" w:hAnsi="Times New Roman"/>
          <w:b w:val="0"/>
          <w:szCs w:val="24"/>
        </w:rPr>
      </w:pPr>
      <w:r>
        <w:rPr>
          <w:rFonts w:ascii="Times New Roman" w:hAnsi="Times New Roman"/>
          <w:b w:val="0"/>
          <w:szCs w:val="24"/>
        </w:rPr>
        <w:t>Độc lập – Tự do – Hạnh phúc</w:t>
      </w:r>
    </w:p>
    <w:p w14:paraId="3417EDEC" w14:textId="77777777" w:rsidR="00F93D16" w:rsidRDefault="004F536B">
      <w:pPr>
        <w:pStyle w:val="Title"/>
        <w:rPr>
          <w:rFonts w:ascii="Times New Roman" w:hAnsi="Times New Roman"/>
          <w:szCs w:val="24"/>
        </w:rPr>
      </w:pPr>
      <w:r>
        <w:rPr>
          <w:rFonts w:ascii="Times New Roman" w:hAnsi="Times New Roman"/>
          <w:szCs w:val="24"/>
        </w:rPr>
        <w:t>*****</w:t>
      </w:r>
    </w:p>
    <w:p w14:paraId="150F341B" w14:textId="77777777" w:rsidR="00F93D16" w:rsidRDefault="004F536B">
      <w:pPr>
        <w:pStyle w:val="Title"/>
        <w:rPr>
          <w:rFonts w:ascii="Times New Roman" w:hAnsi="Times New Roman"/>
          <w:szCs w:val="24"/>
        </w:rPr>
      </w:pPr>
      <w:r>
        <w:rPr>
          <w:rFonts w:ascii="Times New Roman" w:hAnsi="Times New Roman"/>
          <w:szCs w:val="24"/>
        </w:rPr>
        <w:t xml:space="preserve">HỢP ĐỒNG </w:t>
      </w:r>
    </w:p>
    <w:p w14:paraId="034E9A39" w14:textId="77777777" w:rsidR="00F93D16" w:rsidRDefault="004F536B">
      <w:pPr>
        <w:pStyle w:val="Title"/>
        <w:rPr>
          <w:rFonts w:ascii="Times New Roman" w:hAnsi="Times New Roman"/>
          <w:szCs w:val="24"/>
        </w:rPr>
      </w:pPr>
      <w:r>
        <w:rPr>
          <w:rFonts w:ascii="Times New Roman" w:hAnsi="Times New Roman"/>
          <w:szCs w:val="24"/>
        </w:rPr>
        <w:t>Số: 161202H/IST-MARICO</w:t>
      </w:r>
    </w:p>
    <w:p w14:paraId="797F28D6" w14:textId="77777777" w:rsidR="00F93D16" w:rsidRDefault="00F93D16">
      <w:pPr>
        <w:pStyle w:val="Title"/>
        <w:rPr>
          <w:rFonts w:ascii="Times New Roman" w:hAnsi="Times New Roman"/>
          <w:szCs w:val="24"/>
        </w:rPr>
      </w:pPr>
    </w:p>
    <w:p w14:paraId="1E4E996D" w14:textId="77777777" w:rsidR="00F93D16" w:rsidRDefault="004F536B">
      <w:pPr>
        <w:numPr>
          <w:ilvl w:val="0"/>
          <w:numId w:val="24"/>
        </w:numPr>
        <w:jc w:val="both"/>
        <w:rPr>
          <w:i/>
          <w:sz w:val="24"/>
          <w:szCs w:val="24"/>
        </w:rPr>
      </w:pPr>
      <w:r>
        <w:rPr>
          <w:i/>
          <w:sz w:val="24"/>
          <w:szCs w:val="24"/>
        </w:rPr>
        <w:t>Căn cứ Bộ luật Dân sự số 33/2005/QH11 của Quốc hội nước Cộng Hòa Xã Hội Chủ Nghĩa</w:t>
      </w:r>
      <w:r>
        <w:rPr>
          <w:i/>
          <w:sz w:val="24"/>
          <w:szCs w:val="24"/>
        </w:rPr>
        <w:t xml:space="preserve"> Việt Nam có hiệu lực kể từ ngày 01 tháng 01 năm 2006.</w:t>
      </w:r>
    </w:p>
    <w:p w14:paraId="4860A292" w14:textId="77777777" w:rsidR="00F93D16" w:rsidRDefault="004F536B">
      <w:pPr>
        <w:numPr>
          <w:ilvl w:val="0"/>
          <w:numId w:val="24"/>
        </w:numPr>
        <w:spacing w:before="80"/>
        <w:jc w:val="both"/>
        <w:rPr>
          <w:i/>
          <w:sz w:val="24"/>
          <w:szCs w:val="24"/>
        </w:rPr>
      </w:pPr>
      <w:r>
        <w:rPr>
          <w:i/>
          <w:sz w:val="24"/>
          <w:szCs w:val="24"/>
        </w:rPr>
        <w:t xml:space="preserve">Căn cứ Luật Thương mại số 36/2005/QH11 của Quốc hội nước Cộng hòa Xã hội Chủ nghĩa Việt Nam có hiệu lực thi hành từ ngày 01 tháng 01 năm </w:t>
      </w:r>
      <w:commentRangeStart w:id="2"/>
      <w:r>
        <w:rPr>
          <w:i/>
          <w:sz w:val="24"/>
          <w:szCs w:val="24"/>
        </w:rPr>
        <w:t>2006</w:t>
      </w:r>
      <w:commentRangeEnd w:id="2"/>
      <w:r w:rsidR="004E6C52">
        <w:rPr>
          <w:rStyle w:val="CommentReference"/>
        </w:rPr>
        <w:commentReference w:id="2"/>
      </w:r>
      <w:r>
        <w:rPr>
          <w:i/>
          <w:sz w:val="24"/>
          <w:szCs w:val="24"/>
        </w:rPr>
        <w:t>.</w:t>
      </w:r>
    </w:p>
    <w:p w14:paraId="3E4988D1" w14:textId="77777777" w:rsidR="00F93D16" w:rsidRDefault="004F536B">
      <w:pPr>
        <w:numPr>
          <w:ilvl w:val="0"/>
          <w:numId w:val="24"/>
        </w:numPr>
        <w:jc w:val="both"/>
        <w:rPr>
          <w:i/>
          <w:sz w:val="24"/>
          <w:szCs w:val="24"/>
        </w:rPr>
      </w:pPr>
      <w:r>
        <w:rPr>
          <w:i/>
          <w:sz w:val="24"/>
          <w:szCs w:val="24"/>
        </w:rPr>
        <w:t xml:space="preserve">Căn cứ vào nhu cầu của bên Mua và khả năng của bên </w:t>
      </w:r>
      <w:commentRangeStart w:id="3"/>
      <w:r>
        <w:rPr>
          <w:i/>
          <w:sz w:val="24"/>
          <w:szCs w:val="24"/>
        </w:rPr>
        <w:t>Bán</w:t>
      </w:r>
      <w:commentRangeEnd w:id="3"/>
      <w:r w:rsidR="004E6C52">
        <w:rPr>
          <w:rStyle w:val="CommentReference"/>
        </w:rPr>
        <w:commentReference w:id="3"/>
      </w:r>
    </w:p>
    <w:p w14:paraId="2612823C" w14:textId="77777777" w:rsidR="00F93D16" w:rsidRDefault="00F93D16">
      <w:pPr>
        <w:ind w:left="720"/>
        <w:jc w:val="both"/>
        <w:rPr>
          <w:i/>
          <w:sz w:val="24"/>
          <w:szCs w:val="24"/>
        </w:rPr>
      </w:pPr>
    </w:p>
    <w:p w14:paraId="2F1AF623" w14:textId="77777777" w:rsidR="00F93D16" w:rsidRDefault="004F536B">
      <w:pPr>
        <w:jc w:val="both"/>
        <w:rPr>
          <w:i/>
          <w:sz w:val="24"/>
          <w:szCs w:val="24"/>
        </w:rPr>
      </w:pPr>
      <w:r>
        <w:rPr>
          <w:i/>
          <w:sz w:val="24"/>
          <w:szCs w:val="24"/>
        </w:rPr>
        <w:t>Hô</w:t>
      </w:r>
      <w:r>
        <w:rPr>
          <w:i/>
          <w:sz w:val="24"/>
          <w:szCs w:val="24"/>
        </w:rPr>
        <w:t xml:space="preserve">m nay, ngày …. tháng …. năm 2016, Chúng tôi, đại diện cho các Bên ký Hợp đồng, gồm </w:t>
      </w:r>
      <w:commentRangeStart w:id="4"/>
      <w:r>
        <w:rPr>
          <w:i/>
          <w:sz w:val="24"/>
          <w:szCs w:val="24"/>
        </w:rPr>
        <w:t>có</w:t>
      </w:r>
      <w:commentRangeEnd w:id="4"/>
      <w:r w:rsidR="004E6C52">
        <w:rPr>
          <w:rStyle w:val="CommentReference"/>
        </w:rPr>
        <w:commentReference w:id="4"/>
      </w:r>
      <w:r>
        <w:rPr>
          <w:i/>
          <w:sz w:val="24"/>
          <w:szCs w:val="24"/>
        </w:rPr>
        <w:t>:</w:t>
      </w:r>
    </w:p>
    <w:p w14:paraId="38617B5A" w14:textId="77777777" w:rsidR="00F93D16" w:rsidRDefault="00F93D16">
      <w:pPr>
        <w:pStyle w:val="Title"/>
        <w:jc w:val="left"/>
        <w:rPr>
          <w:rFonts w:ascii="Times New Roman" w:hAnsi="Times New Roman"/>
          <w:b w:val="0"/>
          <w:szCs w:val="24"/>
        </w:rPr>
      </w:pPr>
    </w:p>
    <w:p w14:paraId="0EC5EEFC" w14:textId="77777777" w:rsidR="00F93D16" w:rsidRDefault="004F536B">
      <w:pPr>
        <w:pStyle w:val="Heading2"/>
        <w:rPr>
          <w:rFonts w:ascii="Times New Roman" w:hAnsi="Times New Roman"/>
          <w:color w:val="000000"/>
          <w:szCs w:val="24"/>
        </w:rPr>
      </w:pPr>
      <w:r>
        <w:rPr>
          <w:rFonts w:ascii="Times New Roman" w:hAnsi="Times New Roman"/>
          <w:szCs w:val="24"/>
          <w:u w:val="single"/>
        </w:rPr>
        <w:t>BÊN A</w:t>
      </w:r>
      <w:r>
        <w:rPr>
          <w:rFonts w:ascii="Times New Roman" w:hAnsi="Times New Roman"/>
          <w:szCs w:val="24"/>
        </w:rPr>
        <w:t xml:space="preserve"> (Bên Mua)</w:t>
      </w:r>
      <w:r>
        <w:rPr>
          <w:rFonts w:ascii="Times New Roman" w:hAnsi="Times New Roman"/>
          <w:b w:val="0"/>
          <w:szCs w:val="24"/>
        </w:rPr>
        <w:t xml:space="preserve">: </w:t>
      </w:r>
      <w:r>
        <w:rPr>
          <w:rFonts w:ascii="Times New Roman" w:hAnsi="Times New Roman"/>
          <w:szCs w:val="24"/>
        </w:rPr>
        <w:t>CTY CP MARICO SOUTH EAST ASIA</w:t>
      </w:r>
    </w:p>
    <w:p w14:paraId="5A6DF15E" w14:textId="77777777" w:rsidR="00F93D16" w:rsidRDefault="004F536B">
      <w:pPr>
        <w:jc w:val="both"/>
        <w:rPr>
          <w:sz w:val="24"/>
          <w:szCs w:val="24"/>
        </w:rPr>
      </w:pPr>
      <w:r>
        <w:rPr>
          <w:sz w:val="24"/>
          <w:szCs w:val="24"/>
        </w:rPr>
        <w:t xml:space="preserve">Địa chỉ </w:t>
      </w:r>
      <w:r>
        <w:rPr>
          <w:sz w:val="24"/>
          <w:szCs w:val="24"/>
        </w:rPr>
        <w:tab/>
        <w:t>: Số 3, đường số 5, KCN Sóng Thần 1, thị xã Dĩ An, tỉnh Bình Dương</w:t>
      </w:r>
    </w:p>
    <w:p w14:paraId="46D1895A" w14:textId="77777777" w:rsidR="00F93D16" w:rsidRDefault="004F536B">
      <w:pPr>
        <w:jc w:val="both"/>
        <w:rPr>
          <w:sz w:val="24"/>
          <w:szCs w:val="24"/>
        </w:rPr>
      </w:pPr>
      <w:r>
        <w:rPr>
          <w:sz w:val="24"/>
          <w:szCs w:val="24"/>
        </w:rPr>
        <w:t>Điện thoại</w:t>
      </w:r>
      <w:r>
        <w:rPr>
          <w:sz w:val="24"/>
          <w:szCs w:val="24"/>
        </w:rPr>
        <w:tab/>
        <w:t>: 06503737528</w:t>
      </w:r>
      <w:r>
        <w:rPr>
          <w:sz w:val="24"/>
          <w:szCs w:val="24"/>
        </w:rPr>
        <w:tab/>
      </w:r>
      <w:r>
        <w:rPr>
          <w:sz w:val="24"/>
          <w:szCs w:val="24"/>
        </w:rPr>
        <w:tab/>
      </w:r>
      <w:r>
        <w:rPr>
          <w:sz w:val="24"/>
          <w:szCs w:val="24"/>
        </w:rPr>
        <w:tab/>
      </w:r>
      <w:r>
        <w:rPr>
          <w:sz w:val="24"/>
          <w:szCs w:val="24"/>
        </w:rPr>
        <w:tab/>
        <w:t xml:space="preserve">Fax :06503737531 </w:t>
      </w:r>
    </w:p>
    <w:p w14:paraId="6F8F123E" w14:textId="77777777" w:rsidR="00F93D16" w:rsidRDefault="004F536B">
      <w:pPr>
        <w:jc w:val="both"/>
        <w:rPr>
          <w:sz w:val="24"/>
          <w:szCs w:val="24"/>
        </w:rPr>
      </w:pPr>
      <w:r>
        <w:rPr>
          <w:sz w:val="24"/>
          <w:szCs w:val="24"/>
        </w:rPr>
        <w:t xml:space="preserve">Mã số thuế </w:t>
      </w:r>
      <w:r>
        <w:rPr>
          <w:sz w:val="24"/>
          <w:szCs w:val="24"/>
        </w:rPr>
        <w:tab/>
        <w:t>: 3700579324</w:t>
      </w:r>
    </w:p>
    <w:p w14:paraId="5EBBB87A" w14:textId="77777777" w:rsidR="00F93D16" w:rsidRDefault="004F536B">
      <w:pPr>
        <w:rPr>
          <w:b/>
          <w:sz w:val="24"/>
          <w:szCs w:val="24"/>
        </w:rPr>
      </w:pPr>
      <w:r>
        <w:rPr>
          <w:sz w:val="24"/>
          <w:szCs w:val="24"/>
        </w:rPr>
        <w:t xml:space="preserve">Đại diện </w:t>
      </w:r>
      <w:r>
        <w:rPr>
          <w:sz w:val="24"/>
          <w:szCs w:val="24"/>
        </w:rPr>
        <w:tab/>
        <w:t xml:space="preserve">: </w:t>
      </w:r>
      <w:r>
        <w:rPr>
          <w:b/>
          <w:sz w:val="24"/>
          <w:szCs w:val="24"/>
        </w:rPr>
        <w:t>ÔNG NIKHIL NARKHEDE</w:t>
      </w:r>
      <w:r>
        <w:rPr>
          <w:b/>
          <w:sz w:val="24"/>
          <w:szCs w:val="24"/>
        </w:rPr>
        <w:tab/>
        <w:t xml:space="preserve">    Chức vụ: PTGĐ CUNG ỨNG VÀ SẢN</w:t>
      </w:r>
      <w:r>
        <w:rPr>
          <w:sz w:val="24"/>
          <w:szCs w:val="24"/>
        </w:rPr>
        <w:t xml:space="preserve"> </w:t>
      </w:r>
      <w:r>
        <w:rPr>
          <w:b/>
          <w:sz w:val="24"/>
          <w:szCs w:val="24"/>
        </w:rPr>
        <w:t>XUẤT</w:t>
      </w:r>
    </w:p>
    <w:p w14:paraId="62A10625" w14:textId="77777777" w:rsidR="00F93D16" w:rsidRDefault="004F536B" w:rsidP="00F93D16">
      <w:pPr>
        <w:jc w:val="center"/>
        <w:rPr>
          <w:b/>
          <w:sz w:val="24"/>
          <w:szCs w:val="24"/>
        </w:rPr>
        <w:pPrChange w:id="6" w:author="TRAN SY NGHIA">
          <w:pPr/>
        </w:pPrChange>
      </w:pPr>
      <w:ins w:id="7" w:author="TRAN SY NGHIA">
        <w:r>
          <w:rPr>
            <w:b/>
            <w:sz w:val="24"/>
            <w:szCs w:val="24"/>
          </w:rPr>
          <w:t>Theo giấy ủy quyền số 04/2016/MS-UQ ngày 07/09/2016</w:t>
        </w:r>
      </w:ins>
    </w:p>
    <w:p w14:paraId="5675B3E0" w14:textId="77777777" w:rsidR="00F93D16" w:rsidRDefault="00F93D16">
      <w:pPr>
        <w:rPr>
          <w:sz w:val="24"/>
          <w:szCs w:val="24"/>
        </w:rPr>
      </w:pPr>
    </w:p>
    <w:p w14:paraId="7C826A91" w14:textId="77777777" w:rsidR="00F93D16" w:rsidRDefault="004F536B">
      <w:pPr>
        <w:pStyle w:val="Title"/>
        <w:jc w:val="left"/>
        <w:rPr>
          <w:rFonts w:ascii="Times New Roman" w:hAnsi="Times New Roman"/>
          <w:szCs w:val="24"/>
        </w:rPr>
      </w:pPr>
      <w:r>
        <w:rPr>
          <w:rFonts w:ascii="Times New Roman" w:hAnsi="Times New Roman"/>
          <w:szCs w:val="24"/>
          <w:u w:val="single"/>
        </w:rPr>
        <w:t>Bên B</w:t>
      </w:r>
      <w:r>
        <w:rPr>
          <w:rFonts w:ascii="Times New Roman" w:hAnsi="Times New Roman"/>
          <w:szCs w:val="24"/>
        </w:rPr>
        <w:tab/>
        <w:t>(Bên Bán)</w:t>
      </w:r>
      <w:bookmarkStart w:id="8" w:name="OLE_LINK3"/>
      <w:bookmarkStart w:id="9" w:name="OLE_LINK4"/>
      <w:r>
        <w:rPr>
          <w:rFonts w:ascii="Times New Roman" w:hAnsi="Times New Roman"/>
          <w:szCs w:val="24"/>
        </w:rPr>
        <w:t>: CÔNG TY TNHH THƯƠNG MẠI DỊCH VỤ IST</w:t>
      </w:r>
    </w:p>
    <w:p w14:paraId="323F46D8" w14:textId="77777777" w:rsidR="00F93D16" w:rsidRDefault="004F536B">
      <w:pPr>
        <w:pStyle w:val="Title"/>
        <w:jc w:val="left"/>
        <w:rPr>
          <w:rFonts w:ascii="Times New Roman" w:hAnsi="Times New Roman"/>
          <w:b w:val="0"/>
          <w:szCs w:val="24"/>
        </w:rPr>
      </w:pPr>
      <w:r>
        <w:rPr>
          <w:rFonts w:ascii="Times New Roman" w:hAnsi="Times New Roman"/>
          <w:b w:val="0"/>
          <w:szCs w:val="24"/>
        </w:rPr>
        <w:t>Địa chỉ</w:t>
      </w:r>
      <w:r>
        <w:rPr>
          <w:rFonts w:ascii="Times New Roman" w:hAnsi="Times New Roman"/>
          <w:b w:val="0"/>
          <w:szCs w:val="24"/>
        </w:rPr>
        <w:tab/>
      </w:r>
      <w:r>
        <w:rPr>
          <w:rFonts w:ascii="Times New Roman" w:hAnsi="Times New Roman"/>
          <w:b w:val="0"/>
          <w:szCs w:val="24"/>
        </w:rPr>
        <w:tab/>
        <w:t xml:space="preserve">: </w:t>
      </w:r>
      <w:r>
        <w:rPr>
          <w:rFonts w:ascii="Times New Roman" w:hAnsi="Times New Roman"/>
          <w:b w:val="0"/>
          <w:bCs/>
          <w:color w:val="000000"/>
          <w:szCs w:val="24"/>
          <w:lang w:val="pt-BR"/>
        </w:rPr>
        <w:t xml:space="preserve">Số </w:t>
      </w:r>
      <w:r>
        <w:rPr>
          <w:rFonts w:ascii="Times New Roman" w:hAnsi="Times New Roman"/>
          <w:b w:val="0"/>
          <w:szCs w:val="24"/>
          <w:lang w:val="pt-BR"/>
        </w:rPr>
        <w:t>186 Lê Đức Thọ, Phường 6, Quận Gò Vấp</w:t>
      </w:r>
      <w:r>
        <w:rPr>
          <w:rFonts w:ascii="Times New Roman" w:hAnsi="Times New Roman"/>
          <w:b w:val="0"/>
          <w:szCs w:val="24"/>
        </w:rPr>
        <w:t xml:space="preserve">, </w:t>
      </w:r>
      <w:r>
        <w:rPr>
          <w:rFonts w:ascii="Times New Roman" w:hAnsi="Times New Roman"/>
          <w:b w:val="0"/>
          <w:szCs w:val="24"/>
        </w:rPr>
        <w:t>TpHCM</w:t>
      </w:r>
    </w:p>
    <w:p w14:paraId="408DA436" w14:textId="77777777" w:rsidR="00F93D16" w:rsidRDefault="004F536B">
      <w:pPr>
        <w:pStyle w:val="Title"/>
        <w:ind w:left="1440" w:hanging="1440"/>
        <w:jc w:val="left"/>
        <w:rPr>
          <w:rFonts w:ascii="Times New Roman" w:hAnsi="Times New Roman"/>
          <w:b w:val="0"/>
          <w:szCs w:val="24"/>
        </w:rPr>
      </w:pPr>
      <w:r>
        <w:rPr>
          <w:rFonts w:ascii="Times New Roman" w:hAnsi="Times New Roman"/>
          <w:b w:val="0"/>
          <w:szCs w:val="24"/>
        </w:rPr>
        <w:t>VPGD</w:t>
      </w:r>
      <w:r>
        <w:rPr>
          <w:rFonts w:ascii="Times New Roman" w:hAnsi="Times New Roman"/>
          <w:b w:val="0"/>
          <w:szCs w:val="24"/>
        </w:rPr>
        <w:tab/>
        <w:t xml:space="preserve">: Tầng 4, khu B, Tòa nhà Indochina Park Tower, </w:t>
      </w:r>
    </w:p>
    <w:p w14:paraId="14E179FF" w14:textId="77777777" w:rsidR="00F93D16" w:rsidRDefault="004F536B">
      <w:pPr>
        <w:pStyle w:val="Title"/>
        <w:ind w:left="1440"/>
        <w:jc w:val="left"/>
        <w:rPr>
          <w:rFonts w:ascii="Times New Roman" w:hAnsi="Times New Roman"/>
          <w:b w:val="0"/>
          <w:szCs w:val="24"/>
        </w:rPr>
      </w:pPr>
      <w:r>
        <w:rPr>
          <w:rFonts w:ascii="Times New Roman" w:hAnsi="Times New Roman"/>
          <w:b w:val="0"/>
          <w:szCs w:val="24"/>
        </w:rPr>
        <w:t xml:space="preserve">  04 Nguyễn Đình Chiểu, Phường     ĐaKao, Quận 1, TpHCM</w:t>
      </w:r>
    </w:p>
    <w:p w14:paraId="2911DEF7" w14:textId="77777777" w:rsidR="00F93D16" w:rsidRDefault="004F536B">
      <w:pPr>
        <w:pStyle w:val="Title"/>
        <w:jc w:val="left"/>
        <w:rPr>
          <w:rFonts w:ascii="Times New Roman" w:hAnsi="Times New Roman"/>
          <w:b w:val="0"/>
          <w:szCs w:val="24"/>
        </w:rPr>
      </w:pPr>
      <w:r>
        <w:rPr>
          <w:rFonts w:ascii="Times New Roman" w:hAnsi="Times New Roman"/>
          <w:b w:val="0"/>
          <w:szCs w:val="24"/>
        </w:rPr>
        <w:t>Điện thoại</w:t>
      </w:r>
      <w:r>
        <w:rPr>
          <w:rFonts w:ascii="Times New Roman" w:hAnsi="Times New Roman"/>
          <w:b w:val="0"/>
          <w:szCs w:val="24"/>
        </w:rPr>
        <w:tab/>
        <w:t>: 84 8 6286 2725</w:t>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ab/>
        <w:t>Fax: 84 8 2220 0823</w:t>
      </w:r>
    </w:p>
    <w:p w14:paraId="2DA36D78" w14:textId="77777777" w:rsidR="00F93D16" w:rsidRDefault="004F536B">
      <w:pPr>
        <w:pStyle w:val="Title"/>
        <w:jc w:val="left"/>
        <w:rPr>
          <w:rFonts w:ascii="Times New Roman" w:hAnsi="Times New Roman"/>
          <w:b w:val="0"/>
          <w:szCs w:val="24"/>
        </w:rPr>
      </w:pPr>
      <w:r>
        <w:rPr>
          <w:rFonts w:ascii="Times New Roman" w:hAnsi="Times New Roman"/>
          <w:b w:val="0"/>
          <w:szCs w:val="24"/>
        </w:rPr>
        <w:t>Mã số thuế</w:t>
      </w:r>
      <w:r>
        <w:rPr>
          <w:rFonts w:ascii="Times New Roman" w:hAnsi="Times New Roman"/>
          <w:b w:val="0"/>
          <w:szCs w:val="24"/>
        </w:rPr>
        <w:tab/>
        <w:t>: 0313458750</w:t>
      </w:r>
    </w:p>
    <w:p w14:paraId="71AB4FDC" w14:textId="77777777" w:rsidR="00F93D16" w:rsidRDefault="004F536B">
      <w:pPr>
        <w:pStyle w:val="Title"/>
        <w:jc w:val="left"/>
        <w:rPr>
          <w:rFonts w:ascii="Times New Roman" w:hAnsi="Times New Roman"/>
          <w:b w:val="0"/>
          <w:szCs w:val="24"/>
        </w:rPr>
      </w:pPr>
      <w:r>
        <w:rPr>
          <w:rFonts w:ascii="Times New Roman" w:hAnsi="Times New Roman"/>
          <w:b w:val="0"/>
          <w:szCs w:val="24"/>
        </w:rPr>
        <w:t>Tài khoản số</w:t>
      </w:r>
      <w:r>
        <w:rPr>
          <w:rFonts w:ascii="Times New Roman" w:hAnsi="Times New Roman"/>
          <w:b w:val="0"/>
          <w:szCs w:val="24"/>
        </w:rPr>
        <w:tab/>
        <w:t>: 220614851051698 tại EXIMBANK – CN Sài Gòn</w:t>
      </w:r>
    </w:p>
    <w:p w14:paraId="54239EC3" w14:textId="77777777" w:rsidR="00F93D16" w:rsidRDefault="004F536B">
      <w:pPr>
        <w:pStyle w:val="Title"/>
        <w:jc w:val="left"/>
        <w:rPr>
          <w:rFonts w:ascii="Times New Roman" w:hAnsi="Times New Roman"/>
          <w:b w:val="0"/>
          <w:szCs w:val="24"/>
        </w:rPr>
      </w:pPr>
      <w:r>
        <w:rPr>
          <w:rFonts w:ascii="Times New Roman" w:hAnsi="Times New Roman"/>
          <w:b w:val="0"/>
          <w:szCs w:val="24"/>
        </w:rPr>
        <w:t>Đại diện</w:t>
      </w:r>
      <w:r>
        <w:rPr>
          <w:rFonts w:ascii="Times New Roman" w:hAnsi="Times New Roman"/>
          <w:b w:val="0"/>
          <w:szCs w:val="24"/>
        </w:rPr>
        <w:tab/>
        <w:t>:</w:t>
      </w:r>
      <w:r>
        <w:rPr>
          <w:rFonts w:ascii="Times New Roman" w:hAnsi="Times New Roman"/>
          <w:b w:val="0"/>
          <w:szCs w:val="24"/>
        </w:rPr>
        <w:t xml:space="preserve"> </w:t>
      </w:r>
      <w:r>
        <w:rPr>
          <w:rFonts w:ascii="Times New Roman" w:hAnsi="Times New Roman"/>
          <w:szCs w:val="24"/>
        </w:rPr>
        <w:t>Bà Dương Hoàng Yến</w:t>
      </w:r>
      <w:r>
        <w:rPr>
          <w:rFonts w:ascii="Times New Roman" w:hAnsi="Times New Roman"/>
          <w:szCs w:val="24"/>
        </w:rPr>
        <w:tab/>
      </w:r>
      <w:r>
        <w:rPr>
          <w:rFonts w:ascii="Times New Roman" w:hAnsi="Times New Roman"/>
          <w:szCs w:val="24"/>
        </w:rPr>
        <w:tab/>
      </w:r>
      <w:r>
        <w:rPr>
          <w:rFonts w:ascii="Times New Roman" w:hAnsi="Times New Roman"/>
          <w:b w:val="0"/>
          <w:szCs w:val="24"/>
        </w:rPr>
        <w:t xml:space="preserve">Chức vụ:  </w:t>
      </w:r>
      <w:r>
        <w:rPr>
          <w:rFonts w:ascii="Times New Roman" w:hAnsi="Times New Roman"/>
          <w:szCs w:val="24"/>
        </w:rPr>
        <w:t>Giám đốc</w:t>
      </w:r>
      <w:bookmarkEnd w:id="8"/>
      <w:bookmarkEnd w:id="9"/>
    </w:p>
    <w:p w14:paraId="758E71C8" w14:textId="77777777" w:rsidR="00F93D16" w:rsidRDefault="00F93D16">
      <w:pPr>
        <w:pStyle w:val="Title"/>
        <w:jc w:val="left"/>
        <w:rPr>
          <w:rFonts w:ascii="Times New Roman" w:hAnsi="Times New Roman"/>
          <w:b w:val="0"/>
          <w:szCs w:val="24"/>
        </w:rPr>
      </w:pPr>
    </w:p>
    <w:p w14:paraId="74B008C7" w14:textId="77777777" w:rsidR="00F93D16" w:rsidRDefault="004F536B">
      <w:pPr>
        <w:pStyle w:val="Title"/>
        <w:jc w:val="left"/>
        <w:rPr>
          <w:rFonts w:ascii="Times New Roman" w:hAnsi="Times New Roman"/>
          <w:b w:val="0"/>
          <w:szCs w:val="24"/>
        </w:rPr>
      </w:pPr>
      <w:r>
        <w:rPr>
          <w:rFonts w:ascii="Times New Roman" w:hAnsi="Times New Roman"/>
          <w:b w:val="0"/>
          <w:szCs w:val="24"/>
        </w:rPr>
        <w:t>Hai bên đồng ý ký kết hợp đồng với các điều khoản như sau:</w:t>
      </w:r>
    </w:p>
    <w:p w14:paraId="204DB5B4" w14:textId="77777777" w:rsidR="00F93D16" w:rsidRDefault="00F93D16">
      <w:pPr>
        <w:pStyle w:val="Title"/>
        <w:jc w:val="left"/>
        <w:rPr>
          <w:rFonts w:ascii="Times New Roman" w:hAnsi="Times New Roman"/>
          <w:b w:val="0"/>
          <w:szCs w:val="24"/>
        </w:rPr>
      </w:pPr>
    </w:p>
    <w:p w14:paraId="60407429" w14:textId="77777777" w:rsidR="00F93D16" w:rsidRDefault="004F536B">
      <w:pPr>
        <w:pStyle w:val="Title"/>
        <w:jc w:val="left"/>
        <w:rPr>
          <w:rFonts w:ascii="Times New Roman" w:hAnsi="Times New Roman"/>
          <w:szCs w:val="24"/>
        </w:rPr>
      </w:pPr>
      <w:r>
        <w:rPr>
          <w:rFonts w:ascii="Times New Roman" w:hAnsi="Times New Roman"/>
          <w:i/>
          <w:szCs w:val="24"/>
          <w:u w:val="single"/>
        </w:rPr>
        <w:t>Điều 1:</w:t>
      </w:r>
      <w:r>
        <w:rPr>
          <w:rFonts w:ascii="Times New Roman" w:hAnsi="Times New Roman"/>
          <w:b w:val="0"/>
          <w:szCs w:val="24"/>
        </w:rPr>
        <w:t xml:space="preserve"> </w:t>
      </w:r>
      <w:r>
        <w:rPr>
          <w:rFonts w:ascii="Times New Roman" w:hAnsi="Times New Roman"/>
          <w:b w:val="0"/>
          <w:szCs w:val="24"/>
        </w:rPr>
        <w:tab/>
      </w:r>
      <w:r>
        <w:rPr>
          <w:rFonts w:ascii="Times New Roman" w:hAnsi="Times New Roman"/>
          <w:szCs w:val="24"/>
        </w:rPr>
        <w:t xml:space="preserve">ĐỐI TƯỢNG HỢP ĐỒNG  </w:t>
      </w:r>
    </w:p>
    <w:p w14:paraId="23B52475" w14:textId="77777777" w:rsidR="00F93D16" w:rsidRDefault="004F536B">
      <w:pPr>
        <w:pStyle w:val="Title"/>
        <w:jc w:val="left"/>
        <w:rPr>
          <w:rFonts w:ascii="Times New Roman" w:hAnsi="Times New Roman"/>
          <w:b w:val="0"/>
          <w:szCs w:val="24"/>
        </w:rPr>
      </w:pPr>
      <w:r>
        <w:rPr>
          <w:rFonts w:ascii="Times New Roman" w:hAnsi="Times New Roman"/>
          <w:b w:val="0"/>
          <w:szCs w:val="24"/>
        </w:rPr>
        <w:t>Bên B cung cấp và Bên A đồng ý mua hàng hóa/dịch vụ với số với số lượng và giá cả như sau:</w:t>
      </w:r>
    </w:p>
    <w:p w14:paraId="774474FE" w14:textId="77777777" w:rsidR="00F93D16" w:rsidRDefault="00F93D16">
      <w:pPr>
        <w:pStyle w:val="Title"/>
        <w:jc w:val="left"/>
        <w:rPr>
          <w:rFonts w:ascii="Times New Roman" w:hAnsi="Times New Roman"/>
          <w:b w:val="0"/>
          <w:szCs w:val="24"/>
        </w:rPr>
      </w:pPr>
    </w:p>
    <w:tbl>
      <w:tblPr>
        <w:tblW w:w="10130" w:type="dxa"/>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ook w:val="04A0" w:firstRow="1" w:lastRow="0" w:firstColumn="1" w:lastColumn="0" w:noHBand="0" w:noVBand="1"/>
        <w:tblDescription w:val=""/>
      </w:tblPr>
      <w:tblGrid>
        <w:gridCol w:w="537"/>
        <w:gridCol w:w="5750"/>
        <w:gridCol w:w="790"/>
        <w:gridCol w:w="1484"/>
        <w:gridCol w:w="1557"/>
        <w:gridCol w:w="12"/>
      </w:tblGrid>
      <w:tr w:rsidR="00F93D16" w14:paraId="65EC940F" w14:textId="77777777">
        <w:trPr>
          <w:gridAfter w:val="1"/>
          <w:wAfter w:w="12" w:type="dxa"/>
          <w:trHeight w:val="630"/>
        </w:trPr>
        <w:tc>
          <w:tcPr>
            <w:tcW w:w="537"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84921F9" w14:textId="77777777" w:rsidR="00F93D16" w:rsidRDefault="004F536B">
            <w:pPr>
              <w:jc w:val="center"/>
              <w:rPr>
                <w:b/>
                <w:bCs/>
                <w:sz w:val="24"/>
                <w:szCs w:val="24"/>
              </w:rPr>
            </w:pPr>
            <w:r>
              <w:rPr>
                <w:b/>
                <w:bCs/>
                <w:sz w:val="24"/>
                <w:szCs w:val="24"/>
              </w:rPr>
              <w:t>TT</w:t>
            </w:r>
          </w:p>
        </w:tc>
        <w:tc>
          <w:tcPr>
            <w:tcW w:w="5750" w:type="dxa"/>
            <w:tcBorders>
              <w:top w:val="single" w:sz="4" w:space="0" w:color="auto"/>
              <w:left w:val="nil"/>
              <w:bottom w:val="single" w:sz="4" w:space="0" w:color="auto"/>
              <w:right w:val="single" w:sz="4" w:space="0" w:color="auto"/>
            </w:tcBorders>
            <w:shd w:val="clear" w:color="000000" w:fill="F2F2F2"/>
            <w:vAlign w:val="center"/>
            <w:hideMark/>
          </w:tcPr>
          <w:p w14:paraId="48A8FDEF" w14:textId="77777777" w:rsidR="00F93D16" w:rsidRDefault="004F536B">
            <w:pPr>
              <w:jc w:val="center"/>
              <w:rPr>
                <w:b/>
                <w:bCs/>
                <w:sz w:val="24"/>
                <w:szCs w:val="24"/>
              </w:rPr>
            </w:pPr>
            <w:r>
              <w:rPr>
                <w:b/>
                <w:bCs/>
                <w:sz w:val="24"/>
                <w:szCs w:val="24"/>
              </w:rPr>
              <w:t>Mô tả hàng hóa, dịch vụ</w:t>
            </w:r>
          </w:p>
        </w:tc>
        <w:tc>
          <w:tcPr>
            <w:tcW w:w="790" w:type="dxa"/>
            <w:tcBorders>
              <w:top w:val="single" w:sz="4" w:space="0" w:color="auto"/>
              <w:left w:val="nil"/>
              <w:bottom w:val="single" w:sz="4" w:space="0" w:color="auto"/>
              <w:right w:val="single" w:sz="4" w:space="0" w:color="auto"/>
            </w:tcBorders>
            <w:shd w:val="clear" w:color="000000" w:fill="F2F2F2"/>
            <w:vAlign w:val="center"/>
            <w:hideMark/>
          </w:tcPr>
          <w:p w14:paraId="1622A7AC" w14:textId="77777777" w:rsidR="00F93D16" w:rsidRDefault="004F536B">
            <w:pPr>
              <w:jc w:val="center"/>
              <w:rPr>
                <w:b/>
                <w:bCs/>
                <w:sz w:val="24"/>
                <w:szCs w:val="24"/>
              </w:rPr>
            </w:pPr>
            <w:r>
              <w:rPr>
                <w:b/>
                <w:bCs/>
                <w:sz w:val="24"/>
                <w:szCs w:val="24"/>
              </w:rPr>
              <w:t>SL</w:t>
            </w:r>
          </w:p>
        </w:tc>
        <w:tc>
          <w:tcPr>
            <w:tcW w:w="1484" w:type="dxa"/>
            <w:tcBorders>
              <w:top w:val="single" w:sz="4" w:space="0" w:color="auto"/>
              <w:left w:val="nil"/>
              <w:bottom w:val="single" w:sz="4" w:space="0" w:color="auto"/>
              <w:right w:val="single" w:sz="4" w:space="0" w:color="auto"/>
            </w:tcBorders>
            <w:shd w:val="clear" w:color="000000" w:fill="F2F2F2"/>
            <w:vAlign w:val="center"/>
            <w:hideMark/>
          </w:tcPr>
          <w:p w14:paraId="4A872FE6" w14:textId="77777777" w:rsidR="00F93D16" w:rsidRDefault="004F536B">
            <w:pPr>
              <w:jc w:val="center"/>
              <w:rPr>
                <w:b/>
                <w:bCs/>
                <w:sz w:val="24"/>
                <w:szCs w:val="24"/>
              </w:rPr>
            </w:pPr>
            <w:r>
              <w:rPr>
                <w:b/>
                <w:bCs/>
                <w:sz w:val="24"/>
                <w:szCs w:val="24"/>
              </w:rPr>
              <w:t>Đơn</w:t>
            </w:r>
            <w:r>
              <w:rPr>
                <w:b/>
                <w:bCs/>
                <w:sz w:val="24"/>
                <w:szCs w:val="24"/>
              </w:rPr>
              <w:t xml:space="preserve"> giá</w:t>
            </w:r>
          </w:p>
        </w:tc>
        <w:tc>
          <w:tcPr>
            <w:tcW w:w="1557" w:type="dxa"/>
            <w:tcBorders>
              <w:top w:val="single" w:sz="4" w:space="0" w:color="auto"/>
              <w:left w:val="nil"/>
              <w:bottom w:val="single" w:sz="4" w:space="0" w:color="auto"/>
              <w:right w:val="single" w:sz="4" w:space="0" w:color="auto"/>
            </w:tcBorders>
            <w:shd w:val="clear" w:color="000000" w:fill="F2F2F2"/>
            <w:vAlign w:val="center"/>
            <w:hideMark/>
          </w:tcPr>
          <w:p w14:paraId="3F457028" w14:textId="77777777" w:rsidR="00F93D16" w:rsidRDefault="004F536B">
            <w:pPr>
              <w:jc w:val="center"/>
              <w:rPr>
                <w:b/>
                <w:bCs/>
                <w:sz w:val="24"/>
                <w:szCs w:val="24"/>
              </w:rPr>
            </w:pPr>
            <w:r>
              <w:rPr>
                <w:b/>
                <w:bCs/>
                <w:sz w:val="24"/>
                <w:szCs w:val="24"/>
              </w:rPr>
              <w:t>Tổng giá (VNĐ)</w:t>
            </w:r>
          </w:p>
        </w:tc>
      </w:tr>
      <w:tr w:rsidR="00F93D16" w14:paraId="0E7BC499"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FF8E202" w14:textId="77777777" w:rsidR="00F93D16" w:rsidRDefault="004F536B">
            <w:pPr>
              <w:jc w:val="center"/>
              <w:rPr>
                <w:b/>
                <w:bCs/>
                <w:sz w:val="24"/>
                <w:szCs w:val="24"/>
              </w:rPr>
            </w:pPr>
            <w:r>
              <w:rPr>
                <w:b/>
                <w:bCs/>
                <w:sz w:val="24"/>
                <w:szCs w:val="24"/>
              </w:rPr>
              <w:t>1</w:t>
            </w:r>
          </w:p>
        </w:tc>
        <w:tc>
          <w:tcPr>
            <w:tcW w:w="5750" w:type="dxa"/>
            <w:tcBorders>
              <w:top w:val="nil"/>
              <w:left w:val="nil"/>
              <w:bottom w:val="nil"/>
              <w:right w:val="single" w:sz="4" w:space="0" w:color="auto"/>
            </w:tcBorders>
            <w:shd w:val="clear" w:color="auto" w:fill="auto"/>
            <w:vAlign w:val="center"/>
            <w:hideMark/>
          </w:tcPr>
          <w:p w14:paraId="4A034968" w14:textId="77777777" w:rsidR="00F93D16" w:rsidRDefault="004F536B">
            <w:pPr>
              <w:rPr>
                <w:b/>
                <w:bCs/>
                <w:sz w:val="24"/>
                <w:szCs w:val="24"/>
              </w:rPr>
            </w:pPr>
            <w:r>
              <w:rPr>
                <w:b/>
                <w:bCs/>
                <w:sz w:val="24"/>
                <w:szCs w:val="24"/>
              </w:rPr>
              <w:t>MÁY SO MÀU LOVIBON</w:t>
            </w:r>
          </w:p>
        </w:tc>
        <w:tc>
          <w:tcPr>
            <w:tcW w:w="790" w:type="dxa"/>
            <w:tcBorders>
              <w:top w:val="nil"/>
              <w:left w:val="nil"/>
              <w:bottom w:val="nil"/>
              <w:right w:val="nil"/>
            </w:tcBorders>
            <w:shd w:val="clear" w:color="auto" w:fill="auto"/>
            <w:vAlign w:val="bottom"/>
            <w:hideMark/>
          </w:tcPr>
          <w:p w14:paraId="7B23FD15" w14:textId="77777777" w:rsidR="00F93D16" w:rsidRDefault="004F536B">
            <w:pPr>
              <w:rPr>
                <w:color w:val="000000"/>
                <w:sz w:val="24"/>
                <w:szCs w:val="24"/>
              </w:rPr>
            </w:pPr>
            <w:r>
              <w:rPr>
                <w:noProof/>
                <w:color w:val="000000"/>
                <w:sz w:val="24"/>
                <w:szCs w:val="24"/>
              </w:rPr>
              <w:drawing>
                <wp:anchor distT="0" distB="0" distL="0" distR="0" simplePos="0" relativeHeight="251650048" behindDoc="0" locked="0" layoutInCell="1" allowOverlap="1" wp14:anchorId="09B83EE8" wp14:editId="7C520EEA">
                  <wp:simplePos x="0" y="0"/>
                  <wp:positionH relativeFrom="column">
                    <wp:posOffset>279400</wp:posOffset>
                  </wp:positionH>
                  <wp:positionV relativeFrom="paragraph">
                    <wp:posOffset>200025</wp:posOffset>
                  </wp:positionV>
                  <wp:extent cx="0" cy="10001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tretch>
                            <a:fillRect/>
                          </a:stretch>
                        </pic:blipFill>
                        <pic:spPr bwMode="auto">
                          <a:xfrm>
                            <a:off x="0" y="0"/>
                            <a:ext cx="0" cy="1000125"/>
                          </a:xfrm>
                          <a:prstGeom prst="rect">
                            <a:avLst/>
                          </a:prstGeom>
                        </pic:spPr>
                      </pic:pic>
                    </a:graphicData>
                  </a:graphic>
                </wp:anchor>
              </w:drawing>
            </w:r>
            <w:r>
              <w:rPr>
                <w:noProof/>
                <w:color w:val="000000"/>
                <w:sz w:val="24"/>
                <w:szCs w:val="24"/>
              </w:rPr>
              <w:drawing>
                <wp:anchor distT="0" distB="0" distL="0" distR="0" simplePos="0" relativeHeight="251659264" behindDoc="0" locked="0" layoutInCell="1" allowOverlap="1" wp14:anchorId="73130F88" wp14:editId="3D47BD3B">
                  <wp:simplePos x="0" y="0"/>
                  <wp:positionH relativeFrom="column">
                    <wp:posOffset>279400</wp:posOffset>
                  </wp:positionH>
                  <wp:positionV relativeFrom="paragraph">
                    <wp:posOffset>200025</wp:posOffset>
                  </wp:positionV>
                  <wp:extent cx="0" cy="39052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tretch>
                            <a:fillRect/>
                          </a:stretch>
                        </pic:blipFill>
                        <pic:spPr bwMode="auto">
                          <a:xfrm>
                            <a:off x="0" y="0"/>
                            <a:ext cx="0" cy="390525"/>
                          </a:xfrm>
                          <a:prstGeom prst="rect">
                            <a:avLst/>
                          </a:prstGeom>
                        </pic:spPr>
                      </pic:pic>
                    </a:graphicData>
                  </a:graphic>
                </wp:anchor>
              </w:drawing>
            </w:r>
            <w:r>
              <w:rPr>
                <w:noProof/>
                <w:color w:val="000000"/>
                <w:sz w:val="24"/>
                <w:szCs w:val="24"/>
              </w:rPr>
              <w:drawing>
                <wp:anchor distT="0" distB="0" distL="0" distR="0" simplePos="0" relativeHeight="251671552" behindDoc="0" locked="0" layoutInCell="1" allowOverlap="1" wp14:anchorId="04335EC6" wp14:editId="41C77958">
                  <wp:simplePos x="0" y="0"/>
                  <wp:positionH relativeFrom="column">
                    <wp:posOffset>279400</wp:posOffset>
                  </wp:positionH>
                  <wp:positionV relativeFrom="paragraph">
                    <wp:posOffset>0</wp:posOffset>
                  </wp:positionV>
                  <wp:extent cx="0" cy="40005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tretch>
                            <a:fillRect/>
                          </a:stretch>
                        </pic:blipFill>
                        <pic:spPr bwMode="auto">
                          <a:xfrm>
                            <a:off x="0" y="0"/>
                            <a:ext cx="0" cy="400050"/>
                          </a:xfrm>
                          <a:prstGeom prst="rect">
                            <a:avLst/>
                          </a:prstGeom>
                        </pic:spPr>
                      </pic:pic>
                    </a:graphicData>
                  </a:graphic>
                </wp:anchor>
              </w:drawing>
            </w:r>
          </w:p>
          <w:tbl>
            <w:tblPr>
              <w:tblW w:w="0" w:type="auto"/>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0" w:type="dxa"/>
                <w:right w:w="0" w:type="dxa"/>
              </w:tblCellMar>
              <w:tblLook w:val="04A0" w:firstRow="1" w:lastRow="0" w:firstColumn="1" w:lastColumn="0" w:noHBand="0" w:noVBand="1"/>
              <w:tblDescription w:val=""/>
            </w:tblPr>
            <w:tblGrid>
              <w:gridCol w:w="560"/>
            </w:tblGrid>
            <w:tr w:rsidR="00F93D16" w14:paraId="5B5EBE6F" w14:textId="77777777">
              <w:trPr>
                <w:trHeight w:val="315"/>
                <w:tblCellSpacing w:w="0" w:type="dxa"/>
              </w:trPr>
              <w:tc>
                <w:tcPr>
                  <w:tcW w:w="560" w:type="dxa"/>
                  <w:tcBorders>
                    <w:top w:val="nil"/>
                    <w:left w:val="nil"/>
                    <w:bottom w:val="nil"/>
                    <w:right w:val="single" w:sz="4" w:space="0" w:color="auto"/>
                  </w:tcBorders>
                  <w:shd w:val="clear" w:color="auto" w:fill="auto"/>
                  <w:vAlign w:val="center"/>
                  <w:hideMark/>
                </w:tcPr>
                <w:p w14:paraId="2EB11AD2" w14:textId="77777777" w:rsidR="00F93D16" w:rsidRDefault="004F536B">
                  <w:pPr>
                    <w:jc w:val="center"/>
                    <w:rPr>
                      <w:b/>
                      <w:bCs/>
                      <w:sz w:val="24"/>
                      <w:szCs w:val="24"/>
                    </w:rPr>
                  </w:pPr>
                  <w:r>
                    <w:rPr>
                      <w:b/>
                      <w:bCs/>
                      <w:sz w:val="24"/>
                      <w:szCs w:val="24"/>
                    </w:rPr>
                    <w:t>1</w:t>
                  </w:r>
                </w:p>
              </w:tc>
            </w:tr>
          </w:tbl>
          <w:p w14:paraId="5CBC817D" w14:textId="77777777" w:rsidR="00F93D16" w:rsidRDefault="00F93D16">
            <w:pPr>
              <w:rPr>
                <w:color w:val="000000"/>
                <w:sz w:val="24"/>
                <w:szCs w:val="24"/>
              </w:rPr>
            </w:pPr>
          </w:p>
        </w:tc>
        <w:tc>
          <w:tcPr>
            <w:tcW w:w="1484" w:type="dxa"/>
            <w:tcBorders>
              <w:top w:val="nil"/>
              <w:left w:val="nil"/>
              <w:bottom w:val="nil"/>
              <w:right w:val="single" w:sz="4" w:space="0" w:color="auto"/>
            </w:tcBorders>
            <w:shd w:val="clear" w:color="auto" w:fill="auto"/>
            <w:vAlign w:val="center"/>
            <w:hideMark/>
          </w:tcPr>
          <w:p w14:paraId="46C07818" w14:textId="77777777" w:rsidR="00F93D16" w:rsidRDefault="004F536B">
            <w:pPr>
              <w:jc w:val="center"/>
              <w:rPr>
                <w:b/>
                <w:bCs/>
                <w:sz w:val="24"/>
                <w:szCs w:val="24"/>
              </w:rPr>
            </w:pPr>
            <w:r>
              <w:rPr>
                <w:b/>
                <w:bCs/>
                <w:sz w:val="24"/>
                <w:szCs w:val="24"/>
              </w:rPr>
              <w:t>250,000,000</w:t>
            </w:r>
          </w:p>
        </w:tc>
        <w:tc>
          <w:tcPr>
            <w:tcW w:w="1557" w:type="dxa"/>
            <w:tcBorders>
              <w:top w:val="nil"/>
              <w:left w:val="nil"/>
              <w:bottom w:val="nil"/>
              <w:right w:val="single" w:sz="4" w:space="0" w:color="auto"/>
            </w:tcBorders>
            <w:shd w:val="clear" w:color="auto" w:fill="auto"/>
            <w:vAlign w:val="center"/>
            <w:hideMark/>
          </w:tcPr>
          <w:p w14:paraId="60CC08D5" w14:textId="77777777" w:rsidR="00F93D16" w:rsidRDefault="004F536B">
            <w:pPr>
              <w:jc w:val="center"/>
              <w:rPr>
                <w:b/>
                <w:bCs/>
                <w:sz w:val="24"/>
                <w:szCs w:val="24"/>
              </w:rPr>
            </w:pPr>
            <w:r>
              <w:rPr>
                <w:b/>
                <w:bCs/>
                <w:sz w:val="24"/>
                <w:szCs w:val="24"/>
              </w:rPr>
              <w:t>250,000,000</w:t>
            </w:r>
          </w:p>
        </w:tc>
      </w:tr>
      <w:tr w:rsidR="00F93D16" w14:paraId="36A45D59"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D31E6AB"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nil"/>
            </w:tcBorders>
            <w:shd w:val="clear" w:color="auto" w:fill="auto"/>
            <w:vAlign w:val="bottom"/>
            <w:hideMark/>
          </w:tcPr>
          <w:p w14:paraId="3E6AF3BB" w14:textId="77777777" w:rsidR="00F93D16" w:rsidRDefault="004F536B">
            <w:pPr>
              <w:rPr>
                <w:color w:val="000000"/>
                <w:sz w:val="24"/>
                <w:szCs w:val="24"/>
              </w:rPr>
            </w:pPr>
            <w:r>
              <w:rPr>
                <w:noProof/>
                <w:color w:val="000000"/>
                <w:sz w:val="24"/>
                <w:szCs w:val="24"/>
              </w:rPr>
              <w:drawing>
                <wp:anchor distT="0" distB="0" distL="0" distR="0" simplePos="0" relativeHeight="251653120" behindDoc="0" locked="0" layoutInCell="1" allowOverlap="1" wp14:anchorId="1C86ED47" wp14:editId="7F497B21">
                  <wp:simplePos x="0" y="0"/>
                  <wp:positionH relativeFrom="column">
                    <wp:posOffset>2400300</wp:posOffset>
                  </wp:positionH>
                  <wp:positionV relativeFrom="paragraph">
                    <wp:posOffset>0</wp:posOffset>
                  </wp:positionV>
                  <wp:extent cx="0" cy="60960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tretch>
                            <a:fillRect/>
                          </a:stretch>
                        </pic:blipFill>
                        <pic:spPr bwMode="auto">
                          <a:xfrm>
                            <a:off x="0" y="0"/>
                            <a:ext cx="0" cy="609600"/>
                          </a:xfrm>
                          <a:prstGeom prst="rect">
                            <a:avLst/>
                          </a:prstGeom>
                        </pic:spPr>
                      </pic:pic>
                    </a:graphicData>
                  </a:graphic>
                </wp:anchor>
              </w:drawing>
            </w:r>
            <w:r>
              <w:rPr>
                <w:noProof/>
                <w:color w:val="000000"/>
                <w:sz w:val="24"/>
                <w:szCs w:val="24"/>
              </w:rPr>
              <w:drawing>
                <wp:anchor distT="0" distB="0" distL="0" distR="0" simplePos="0" relativeHeight="251662336" behindDoc="0" locked="0" layoutInCell="1" allowOverlap="1" wp14:anchorId="4105A5FC" wp14:editId="10BD9E46">
                  <wp:simplePos x="0" y="0"/>
                  <wp:positionH relativeFrom="column">
                    <wp:posOffset>2413000</wp:posOffset>
                  </wp:positionH>
                  <wp:positionV relativeFrom="paragraph">
                    <wp:posOffset>0</wp:posOffset>
                  </wp:positionV>
                  <wp:extent cx="0" cy="619125"/>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tretch>
                            <a:fillRect/>
                          </a:stretch>
                        </pic:blipFill>
                        <pic:spPr bwMode="auto">
                          <a:xfrm>
                            <a:off x="0" y="0"/>
                            <a:ext cx="0" cy="619125"/>
                          </a:xfrm>
                          <a:prstGeom prst="rect">
                            <a:avLst/>
                          </a:prstGeom>
                        </pic:spPr>
                      </pic:pic>
                    </a:graphicData>
                  </a:graphic>
                </wp:anchor>
              </w:drawing>
            </w:r>
            <w:r>
              <w:rPr>
                <w:noProof/>
                <w:color w:val="000000"/>
                <w:sz w:val="24"/>
                <w:szCs w:val="24"/>
              </w:rPr>
              <w:drawing>
                <wp:anchor distT="0" distB="0" distL="0" distR="0" simplePos="0" relativeHeight="251668480" behindDoc="0" locked="0" layoutInCell="1" allowOverlap="1" wp14:anchorId="556DA238" wp14:editId="69F5206C">
                  <wp:simplePos x="0" y="0"/>
                  <wp:positionH relativeFrom="column">
                    <wp:posOffset>2997200</wp:posOffset>
                  </wp:positionH>
                  <wp:positionV relativeFrom="paragraph">
                    <wp:posOffset>0</wp:posOffset>
                  </wp:positionV>
                  <wp:extent cx="0" cy="148590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tretch>
                            <a:fillRect/>
                          </a:stretch>
                        </pic:blipFill>
                        <pic:spPr bwMode="auto">
                          <a:xfrm>
                            <a:off x="0" y="0"/>
                            <a:ext cx="0" cy="1485900"/>
                          </a:xfrm>
                          <a:prstGeom prst="rect">
                            <a:avLst/>
                          </a:prstGeom>
                        </pic:spPr>
                      </pic:pic>
                    </a:graphicData>
                  </a:graphic>
                </wp:anchor>
              </w:drawing>
            </w:r>
            <w:r>
              <w:rPr>
                <w:noProof/>
                <w:color w:val="000000"/>
                <w:sz w:val="24"/>
                <w:szCs w:val="24"/>
              </w:rPr>
              <w:drawing>
                <wp:anchor distT="0" distB="0" distL="0" distR="0" simplePos="0" relativeHeight="251665408" behindDoc="0" locked="0" layoutInCell="1" allowOverlap="1" wp14:anchorId="7BE9C684" wp14:editId="5271BCC0">
                  <wp:simplePos x="0" y="0"/>
                  <wp:positionH relativeFrom="column">
                    <wp:posOffset>2781300</wp:posOffset>
                  </wp:positionH>
                  <wp:positionV relativeFrom="paragraph">
                    <wp:posOffset>0</wp:posOffset>
                  </wp:positionV>
                  <wp:extent cx="0" cy="16002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tretch>
                            <a:fillRect/>
                          </a:stretch>
                        </pic:blipFill>
                        <pic:spPr bwMode="auto">
                          <a:xfrm>
                            <a:off x="0" y="0"/>
                            <a:ext cx="0" cy="1600200"/>
                          </a:xfrm>
                          <a:prstGeom prst="rect">
                            <a:avLst/>
                          </a:prstGeom>
                        </pic:spPr>
                      </pic:pic>
                    </a:graphicData>
                  </a:graphic>
                </wp:anchor>
              </w:drawing>
            </w:r>
            <w:r>
              <w:rPr>
                <w:noProof/>
                <w:color w:val="000000"/>
                <w:sz w:val="24"/>
                <w:szCs w:val="24"/>
              </w:rPr>
              <w:drawing>
                <wp:anchor distT="0" distB="0" distL="0" distR="0" simplePos="0" relativeHeight="251656192" behindDoc="0" locked="0" layoutInCell="1" allowOverlap="1" wp14:anchorId="7062E2E5" wp14:editId="1CA76088">
                  <wp:simplePos x="0" y="0"/>
                  <wp:positionH relativeFrom="column">
                    <wp:posOffset>3022600</wp:posOffset>
                  </wp:positionH>
                  <wp:positionV relativeFrom="paragraph">
                    <wp:posOffset>0</wp:posOffset>
                  </wp:positionV>
                  <wp:extent cx="0" cy="115252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tretch>
                            <a:fillRect/>
                          </a:stretch>
                        </pic:blipFill>
                        <pic:spPr bwMode="auto">
                          <a:xfrm>
                            <a:off x="0" y="0"/>
                            <a:ext cx="0" cy="1152525"/>
                          </a:xfrm>
                          <a:prstGeom prst="rect">
                            <a:avLst/>
                          </a:prstGeom>
                        </pic:spPr>
                      </pic:pic>
                    </a:graphicData>
                  </a:graphic>
                </wp:anchor>
              </w:drawing>
            </w:r>
          </w:p>
          <w:tbl>
            <w:tblPr>
              <w:tblW w:w="0" w:type="auto"/>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0" w:type="dxa"/>
                <w:right w:w="0" w:type="dxa"/>
              </w:tblCellMar>
              <w:tblLook w:val="04A0" w:firstRow="1" w:lastRow="0" w:firstColumn="1" w:lastColumn="0" w:noHBand="0" w:noVBand="1"/>
              <w:tblDescription w:val=""/>
            </w:tblPr>
            <w:tblGrid>
              <w:gridCol w:w="4840"/>
            </w:tblGrid>
            <w:tr w:rsidR="00F93D16" w14:paraId="4D04BC8B" w14:textId="77777777">
              <w:trPr>
                <w:trHeight w:val="315"/>
                <w:tblCellSpacing w:w="0" w:type="dxa"/>
              </w:trPr>
              <w:tc>
                <w:tcPr>
                  <w:tcW w:w="4840" w:type="dxa"/>
                  <w:tcBorders>
                    <w:top w:val="nil"/>
                    <w:left w:val="nil"/>
                    <w:bottom w:val="nil"/>
                    <w:right w:val="single" w:sz="4" w:space="0" w:color="auto"/>
                  </w:tcBorders>
                  <w:shd w:val="clear" w:color="auto" w:fill="auto"/>
                  <w:vAlign w:val="center"/>
                  <w:hideMark/>
                </w:tcPr>
                <w:p w14:paraId="28151CF5" w14:textId="77777777" w:rsidR="00F93D16" w:rsidRDefault="004F536B">
                  <w:pPr>
                    <w:rPr>
                      <w:b/>
                      <w:bCs/>
                      <w:sz w:val="24"/>
                      <w:szCs w:val="24"/>
                    </w:rPr>
                  </w:pPr>
                  <w:r>
                    <w:rPr>
                      <w:b/>
                      <w:bCs/>
                      <w:sz w:val="24"/>
                      <w:szCs w:val="24"/>
                    </w:rPr>
                    <w:t>Hãng sản xuất: Lovibond - Anh</w:t>
                  </w:r>
                </w:p>
              </w:tc>
            </w:tr>
          </w:tbl>
          <w:p w14:paraId="49C1FCA8" w14:textId="77777777" w:rsidR="00F93D16" w:rsidRDefault="00F93D16">
            <w:pPr>
              <w:rPr>
                <w:color w:val="000000"/>
                <w:sz w:val="24"/>
                <w:szCs w:val="24"/>
              </w:rPr>
            </w:pPr>
          </w:p>
        </w:tc>
        <w:tc>
          <w:tcPr>
            <w:tcW w:w="790" w:type="dxa"/>
            <w:tcBorders>
              <w:top w:val="nil"/>
              <w:left w:val="nil"/>
              <w:bottom w:val="nil"/>
              <w:right w:val="single" w:sz="4" w:space="0" w:color="auto"/>
            </w:tcBorders>
            <w:shd w:val="clear" w:color="auto" w:fill="auto"/>
            <w:vAlign w:val="center"/>
            <w:hideMark/>
          </w:tcPr>
          <w:p w14:paraId="3206A2E8" w14:textId="77777777" w:rsidR="00F93D16" w:rsidRDefault="004F536B">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14:paraId="43A46B02" w14:textId="77777777" w:rsidR="00F93D16" w:rsidRDefault="004F536B">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14:paraId="15AA0592" w14:textId="77777777" w:rsidR="00F93D16" w:rsidRDefault="004F536B">
            <w:pPr>
              <w:jc w:val="center"/>
              <w:rPr>
                <w:b/>
                <w:bCs/>
                <w:sz w:val="24"/>
                <w:szCs w:val="24"/>
              </w:rPr>
            </w:pPr>
            <w:r>
              <w:rPr>
                <w:b/>
                <w:bCs/>
                <w:sz w:val="24"/>
                <w:szCs w:val="24"/>
              </w:rPr>
              <w:t> </w:t>
            </w:r>
          </w:p>
        </w:tc>
      </w:tr>
      <w:tr w:rsidR="00F93D16" w14:paraId="0860CB32"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5A9DF8B8"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795B9F6E" w14:textId="77777777" w:rsidR="00F93D16" w:rsidRDefault="004F536B">
            <w:pPr>
              <w:rPr>
                <w:b/>
                <w:bCs/>
                <w:sz w:val="24"/>
                <w:szCs w:val="24"/>
              </w:rPr>
            </w:pPr>
            <w:r>
              <w:rPr>
                <w:b/>
                <w:bCs/>
                <w:sz w:val="24"/>
                <w:szCs w:val="24"/>
              </w:rPr>
              <w:t>Model: PFXi-880/CIE</w:t>
            </w:r>
          </w:p>
        </w:tc>
        <w:tc>
          <w:tcPr>
            <w:tcW w:w="790" w:type="dxa"/>
            <w:tcBorders>
              <w:top w:val="nil"/>
              <w:left w:val="nil"/>
              <w:bottom w:val="nil"/>
              <w:right w:val="single" w:sz="4" w:space="0" w:color="auto"/>
            </w:tcBorders>
            <w:shd w:val="clear" w:color="auto" w:fill="auto"/>
            <w:vAlign w:val="center"/>
            <w:hideMark/>
          </w:tcPr>
          <w:p w14:paraId="4B003114" w14:textId="77777777" w:rsidR="00F93D16" w:rsidRDefault="004F536B">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14:paraId="61679851" w14:textId="77777777" w:rsidR="00F93D16" w:rsidRDefault="004F536B">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14:paraId="5E4B4346" w14:textId="77777777" w:rsidR="00F93D16" w:rsidRDefault="004F536B">
            <w:pPr>
              <w:jc w:val="center"/>
              <w:rPr>
                <w:b/>
                <w:bCs/>
                <w:sz w:val="24"/>
                <w:szCs w:val="24"/>
              </w:rPr>
            </w:pPr>
            <w:r>
              <w:rPr>
                <w:b/>
                <w:bCs/>
                <w:sz w:val="24"/>
                <w:szCs w:val="24"/>
              </w:rPr>
              <w:t> </w:t>
            </w:r>
          </w:p>
        </w:tc>
      </w:tr>
      <w:tr w:rsidR="00F93D16" w14:paraId="028BAC64" w14:textId="77777777">
        <w:trPr>
          <w:gridAfter w:val="1"/>
          <w:wAfter w:w="12" w:type="dxa"/>
          <w:trHeight w:val="1125"/>
        </w:trPr>
        <w:tc>
          <w:tcPr>
            <w:tcW w:w="537" w:type="dxa"/>
            <w:tcBorders>
              <w:top w:val="nil"/>
              <w:left w:val="single" w:sz="4" w:space="0" w:color="auto"/>
              <w:bottom w:val="nil"/>
              <w:right w:val="single" w:sz="4" w:space="0" w:color="auto"/>
            </w:tcBorders>
            <w:shd w:val="clear" w:color="auto" w:fill="auto"/>
            <w:vAlign w:val="center"/>
            <w:hideMark/>
          </w:tcPr>
          <w:p w14:paraId="045FECD3"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6F0CFBD8" w14:textId="77777777" w:rsidR="00F93D16" w:rsidRDefault="004F536B">
            <w:pPr>
              <w:rPr>
                <w:sz w:val="24"/>
                <w:szCs w:val="24"/>
              </w:rPr>
            </w:pPr>
            <w:r>
              <w:rPr>
                <w:sz w:val="24"/>
                <w:szCs w:val="24"/>
              </w:rPr>
              <w:t xml:space="preserve"> - </w:t>
            </w:r>
            <w:r>
              <w:rPr>
                <w:b/>
                <w:bCs/>
                <w:sz w:val="24"/>
                <w:szCs w:val="24"/>
              </w:rPr>
              <w:t>Ứng dụng</w:t>
            </w:r>
            <w:r>
              <w:rPr>
                <w:sz w:val="24"/>
                <w:szCs w:val="24"/>
              </w:rPr>
              <w:t>: đo màu dầu thực vật, mở, hóa chất, nhựa và các chất lỏng trong suốt, theo tiêu chuẩn</w:t>
            </w:r>
            <w:r>
              <w:rPr>
                <w:sz w:val="24"/>
                <w:szCs w:val="24"/>
              </w:rPr>
              <w:t xml:space="preserve"> RYBN, mỹ phẩm theo chuẩn CIE</w:t>
            </w:r>
          </w:p>
        </w:tc>
        <w:tc>
          <w:tcPr>
            <w:tcW w:w="790" w:type="dxa"/>
            <w:tcBorders>
              <w:top w:val="nil"/>
              <w:left w:val="nil"/>
              <w:bottom w:val="nil"/>
              <w:right w:val="single" w:sz="4" w:space="0" w:color="auto"/>
            </w:tcBorders>
            <w:shd w:val="clear" w:color="auto" w:fill="auto"/>
            <w:vAlign w:val="center"/>
            <w:hideMark/>
          </w:tcPr>
          <w:p w14:paraId="60267937" w14:textId="77777777" w:rsidR="00F93D16" w:rsidRDefault="004F536B">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14:paraId="3F05149D" w14:textId="77777777" w:rsidR="00F93D16" w:rsidRDefault="004F536B">
            <w:pPr>
              <w:jc w:val="center"/>
              <w:rPr>
                <w:b/>
                <w:bCs/>
                <w:sz w:val="24"/>
                <w:szCs w:val="24"/>
                <w:u w:val="single"/>
              </w:rPr>
            </w:pPr>
            <w:r>
              <w:rPr>
                <w:noProof/>
                <w:color w:val="000000"/>
                <w:sz w:val="24"/>
                <w:szCs w:val="24"/>
              </w:rPr>
              <w:drawing>
                <wp:anchor distT="0" distB="0" distL="0" distR="0" simplePos="0" relativeHeight="251646976" behindDoc="0" locked="0" layoutInCell="1" allowOverlap="1" wp14:anchorId="5C2F0644" wp14:editId="131035C6">
                  <wp:simplePos x="0" y="0"/>
                  <wp:positionH relativeFrom="column">
                    <wp:posOffset>-419100</wp:posOffset>
                  </wp:positionH>
                  <wp:positionV relativeFrom="paragraph">
                    <wp:posOffset>-194310</wp:posOffset>
                  </wp:positionV>
                  <wp:extent cx="2143125" cy="1775460"/>
                  <wp:effectExtent l="0" t="0" r="9525" b="0"/>
                  <wp:wrapNone/>
                  <wp:docPr id="9" name="Picture 9"/>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tretch>
                            <a:fillRect/>
                          </a:stretch>
                        </pic:blipFill>
                        <pic:spPr bwMode="auto">
                          <a:xfrm>
                            <a:off x="0" y="0"/>
                            <a:ext cx="2143125" cy="1775460"/>
                          </a:xfrm>
                          <a:prstGeom prst="rect">
                            <a:avLst/>
                          </a:prstGeom>
                        </pic:spPr>
                      </pic:pic>
                    </a:graphicData>
                  </a:graphic>
                </wp:anchor>
              </w:drawing>
            </w:r>
            <w:r>
              <w:rPr>
                <w:b/>
                <w:bCs/>
                <w:sz w:val="24"/>
                <w:szCs w:val="24"/>
                <w:u w:val="single"/>
              </w:rPr>
              <w:t> </w:t>
            </w:r>
          </w:p>
        </w:tc>
        <w:tc>
          <w:tcPr>
            <w:tcW w:w="1557" w:type="dxa"/>
            <w:tcBorders>
              <w:top w:val="nil"/>
              <w:left w:val="nil"/>
              <w:bottom w:val="nil"/>
              <w:right w:val="single" w:sz="4" w:space="0" w:color="auto"/>
            </w:tcBorders>
            <w:shd w:val="clear" w:color="auto" w:fill="auto"/>
            <w:vAlign w:val="center"/>
            <w:hideMark/>
          </w:tcPr>
          <w:p w14:paraId="40F49883" w14:textId="77777777" w:rsidR="00F93D16" w:rsidRDefault="004F536B">
            <w:pPr>
              <w:jc w:val="center"/>
              <w:rPr>
                <w:b/>
                <w:bCs/>
                <w:sz w:val="24"/>
                <w:szCs w:val="24"/>
                <w:u w:val="single"/>
              </w:rPr>
            </w:pPr>
            <w:r>
              <w:rPr>
                <w:b/>
                <w:bCs/>
                <w:sz w:val="24"/>
                <w:szCs w:val="24"/>
                <w:u w:val="single"/>
              </w:rPr>
              <w:t> </w:t>
            </w:r>
          </w:p>
        </w:tc>
      </w:tr>
      <w:tr w:rsidR="00F93D16" w14:paraId="127474F7" w14:textId="77777777">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14:paraId="436120CA"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0033C286" w14:textId="77777777" w:rsidR="00F93D16" w:rsidRDefault="004F536B">
            <w:pPr>
              <w:rPr>
                <w:b/>
                <w:bCs/>
                <w:sz w:val="24"/>
                <w:szCs w:val="24"/>
                <w:u w:val="single"/>
              </w:rPr>
            </w:pPr>
            <w:r>
              <w:rPr>
                <w:b/>
                <w:bCs/>
                <w:sz w:val="24"/>
                <w:szCs w:val="24"/>
                <w:u w:val="single"/>
              </w:rPr>
              <w:t>Tính năng và thông số kỹ thuật:</w:t>
            </w:r>
          </w:p>
        </w:tc>
        <w:tc>
          <w:tcPr>
            <w:tcW w:w="790" w:type="dxa"/>
            <w:tcBorders>
              <w:top w:val="nil"/>
              <w:left w:val="nil"/>
              <w:bottom w:val="nil"/>
              <w:right w:val="single" w:sz="4" w:space="0" w:color="auto"/>
            </w:tcBorders>
            <w:shd w:val="clear" w:color="auto" w:fill="auto"/>
            <w:vAlign w:val="center"/>
            <w:hideMark/>
          </w:tcPr>
          <w:p w14:paraId="5CBA50B1" w14:textId="77777777" w:rsidR="00F93D16" w:rsidRDefault="004F536B">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14:paraId="72B6711D" w14:textId="77777777" w:rsidR="00F93D16" w:rsidRDefault="004F536B">
            <w:pPr>
              <w:jc w:val="center"/>
              <w:rPr>
                <w:b/>
                <w:bCs/>
                <w:sz w:val="24"/>
                <w:szCs w:val="24"/>
                <w:u w:val="single"/>
              </w:rPr>
            </w:pPr>
            <w:r>
              <w:rPr>
                <w:b/>
                <w:bCs/>
                <w:sz w:val="24"/>
                <w:szCs w:val="24"/>
                <w:u w:val="single"/>
              </w:rPr>
              <w:t> </w:t>
            </w:r>
          </w:p>
        </w:tc>
        <w:tc>
          <w:tcPr>
            <w:tcW w:w="1557" w:type="dxa"/>
            <w:tcBorders>
              <w:top w:val="nil"/>
              <w:left w:val="nil"/>
              <w:bottom w:val="nil"/>
              <w:right w:val="single" w:sz="4" w:space="0" w:color="auto"/>
            </w:tcBorders>
            <w:shd w:val="clear" w:color="auto" w:fill="auto"/>
            <w:vAlign w:val="center"/>
            <w:hideMark/>
          </w:tcPr>
          <w:p w14:paraId="5C1E5374" w14:textId="77777777" w:rsidR="00F93D16" w:rsidRDefault="004F536B">
            <w:pPr>
              <w:jc w:val="center"/>
              <w:rPr>
                <w:b/>
                <w:bCs/>
                <w:sz w:val="24"/>
                <w:szCs w:val="24"/>
                <w:u w:val="single"/>
              </w:rPr>
            </w:pPr>
            <w:r>
              <w:rPr>
                <w:b/>
                <w:bCs/>
                <w:sz w:val="24"/>
                <w:szCs w:val="24"/>
                <w:u w:val="single"/>
              </w:rPr>
              <w:t> </w:t>
            </w:r>
          </w:p>
        </w:tc>
      </w:tr>
      <w:tr w:rsidR="00F93D16" w14:paraId="5D77C7D3" w14:textId="77777777">
        <w:trPr>
          <w:gridAfter w:val="1"/>
          <w:wAfter w:w="12" w:type="dxa"/>
          <w:trHeight w:val="885"/>
        </w:trPr>
        <w:tc>
          <w:tcPr>
            <w:tcW w:w="537" w:type="dxa"/>
            <w:tcBorders>
              <w:top w:val="nil"/>
              <w:left w:val="single" w:sz="4" w:space="0" w:color="auto"/>
              <w:bottom w:val="nil"/>
              <w:right w:val="single" w:sz="4" w:space="0" w:color="auto"/>
            </w:tcBorders>
            <w:shd w:val="clear" w:color="auto" w:fill="auto"/>
            <w:vAlign w:val="center"/>
            <w:hideMark/>
          </w:tcPr>
          <w:p w14:paraId="18B7E9D2"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6291D8B5" w14:textId="77777777" w:rsidR="00F93D16" w:rsidRDefault="004F536B">
            <w:pPr>
              <w:rPr>
                <w:sz w:val="24"/>
                <w:szCs w:val="24"/>
              </w:rPr>
            </w:pPr>
            <w:r>
              <w:rPr>
                <w:sz w:val="24"/>
                <w:szCs w:val="24"/>
              </w:rPr>
              <w:t xml:space="preserve"> - Tuân theo tiêu chuẩn màu RYBN: AOCS Cc 13e, AOCS Cc 13j, ISO 15305, MS 252: Part 16, IP17 Method A, ASTM E308, ASTM D848</w:t>
            </w:r>
          </w:p>
        </w:tc>
        <w:tc>
          <w:tcPr>
            <w:tcW w:w="790" w:type="dxa"/>
            <w:tcBorders>
              <w:top w:val="nil"/>
              <w:left w:val="nil"/>
              <w:bottom w:val="nil"/>
              <w:right w:val="single" w:sz="4" w:space="0" w:color="auto"/>
            </w:tcBorders>
            <w:shd w:val="clear" w:color="auto" w:fill="auto"/>
            <w:vAlign w:val="center"/>
            <w:hideMark/>
          </w:tcPr>
          <w:p w14:paraId="1033732B"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20D6032D"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4D44A4EC" w14:textId="77777777" w:rsidR="00F93D16" w:rsidRDefault="004F536B">
            <w:pPr>
              <w:jc w:val="center"/>
              <w:rPr>
                <w:sz w:val="24"/>
                <w:szCs w:val="24"/>
              </w:rPr>
            </w:pPr>
            <w:r>
              <w:rPr>
                <w:sz w:val="24"/>
                <w:szCs w:val="24"/>
              </w:rPr>
              <w:t> </w:t>
            </w:r>
          </w:p>
        </w:tc>
      </w:tr>
      <w:tr w:rsidR="00F93D16" w14:paraId="7F3ED1E0" w14:textId="77777777">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14:paraId="5739DE8A" w14:textId="77777777" w:rsidR="00F93D16" w:rsidRDefault="004F536B">
            <w:pPr>
              <w:jc w:val="center"/>
              <w:rPr>
                <w:b/>
                <w:bCs/>
                <w:sz w:val="24"/>
                <w:szCs w:val="24"/>
              </w:rPr>
            </w:pPr>
            <w:r>
              <w:rPr>
                <w:b/>
                <w:bCs/>
                <w:sz w:val="24"/>
                <w:szCs w:val="24"/>
              </w:rPr>
              <w:lastRenderedPageBreak/>
              <w:t> </w:t>
            </w:r>
          </w:p>
        </w:tc>
        <w:tc>
          <w:tcPr>
            <w:tcW w:w="5750" w:type="dxa"/>
            <w:tcBorders>
              <w:top w:val="nil"/>
              <w:left w:val="nil"/>
              <w:bottom w:val="nil"/>
              <w:right w:val="single" w:sz="4" w:space="0" w:color="auto"/>
            </w:tcBorders>
            <w:shd w:val="clear" w:color="auto" w:fill="auto"/>
            <w:vAlign w:val="center"/>
            <w:hideMark/>
          </w:tcPr>
          <w:p w14:paraId="621B3BC2" w14:textId="77777777" w:rsidR="00F93D16" w:rsidRDefault="004F536B">
            <w:pPr>
              <w:rPr>
                <w:sz w:val="24"/>
                <w:szCs w:val="24"/>
              </w:rPr>
            </w:pPr>
            <w:r>
              <w:rPr>
                <w:sz w:val="24"/>
                <w:szCs w:val="24"/>
              </w:rPr>
              <w:t xml:space="preserve"> - Chứng nhận CE, RoHS, WEEE</w:t>
            </w:r>
          </w:p>
        </w:tc>
        <w:tc>
          <w:tcPr>
            <w:tcW w:w="790" w:type="dxa"/>
            <w:tcBorders>
              <w:top w:val="nil"/>
              <w:left w:val="nil"/>
              <w:bottom w:val="nil"/>
              <w:right w:val="single" w:sz="4" w:space="0" w:color="auto"/>
            </w:tcBorders>
            <w:shd w:val="clear" w:color="auto" w:fill="auto"/>
            <w:vAlign w:val="center"/>
            <w:hideMark/>
          </w:tcPr>
          <w:p w14:paraId="49D06355"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5A7F9642"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6BB44EC5" w14:textId="77777777" w:rsidR="00F93D16" w:rsidRDefault="004F536B">
            <w:pPr>
              <w:jc w:val="center"/>
              <w:rPr>
                <w:sz w:val="24"/>
                <w:szCs w:val="24"/>
              </w:rPr>
            </w:pPr>
            <w:r>
              <w:rPr>
                <w:sz w:val="24"/>
                <w:szCs w:val="24"/>
              </w:rPr>
              <w:t> </w:t>
            </w:r>
          </w:p>
        </w:tc>
      </w:tr>
      <w:tr w:rsidR="00F93D16" w14:paraId="2D33945F"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28067763"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1B1ED1EE" w14:textId="77777777" w:rsidR="00F93D16" w:rsidRDefault="004F536B">
            <w:pPr>
              <w:rPr>
                <w:sz w:val="24"/>
                <w:szCs w:val="24"/>
              </w:rPr>
            </w:pPr>
            <w:r>
              <w:rPr>
                <w:sz w:val="24"/>
                <w:szCs w:val="24"/>
              </w:rPr>
              <w:t xml:space="preserve"> - </w:t>
            </w:r>
            <w:r>
              <w:rPr>
                <w:sz w:val="24"/>
                <w:szCs w:val="24"/>
              </w:rPr>
              <w:t>Màng hình LCD rộng, hiển thị kết quả đo</w:t>
            </w:r>
          </w:p>
        </w:tc>
        <w:tc>
          <w:tcPr>
            <w:tcW w:w="790" w:type="dxa"/>
            <w:tcBorders>
              <w:top w:val="nil"/>
              <w:left w:val="nil"/>
              <w:bottom w:val="nil"/>
              <w:right w:val="single" w:sz="4" w:space="0" w:color="auto"/>
            </w:tcBorders>
            <w:shd w:val="clear" w:color="auto" w:fill="auto"/>
            <w:vAlign w:val="center"/>
            <w:hideMark/>
          </w:tcPr>
          <w:p w14:paraId="08685D73"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26D5AAEB"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6E0ABE4D" w14:textId="77777777" w:rsidR="00F93D16" w:rsidRDefault="004F536B">
            <w:pPr>
              <w:jc w:val="center"/>
              <w:rPr>
                <w:sz w:val="24"/>
                <w:szCs w:val="24"/>
              </w:rPr>
            </w:pPr>
            <w:r>
              <w:rPr>
                <w:sz w:val="24"/>
                <w:szCs w:val="24"/>
              </w:rPr>
              <w:t> </w:t>
            </w:r>
          </w:p>
        </w:tc>
      </w:tr>
      <w:tr w:rsidR="00F93D16" w14:paraId="61986216"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2ECFD8DB"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76BF02F3" w14:textId="77777777" w:rsidR="00F93D16" w:rsidRDefault="004F536B">
            <w:pPr>
              <w:rPr>
                <w:sz w:val="24"/>
                <w:szCs w:val="24"/>
              </w:rPr>
            </w:pPr>
            <w:r>
              <w:rPr>
                <w:sz w:val="24"/>
                <w:szCs w:val="24"/>
              </w:rPr>
              <w:t xml:space="preserve"> - Đo qua 16 bộ lọc giao thoa</w:t>
            </w:r>
          </w:p>
        </w:tc>
        <w:tc>
          <w:tcPr>
            <w:tcW w:w="790" w:type="dxa"/>
            <w:tcBorders>
              <w:top w:val="nil"/>
              <w:left w:val="nil"/>
              <w:bottom w:val="nil"/>
              <w:right w:val="single" w:sz="4" w:space="0" w:color="auto"/>
            </w:tcBorders>
            <w:shd w:val="clear" w:color="auto" w:fill="auto"/>
            <w:vAlign w:val="center"/>
            <w:hideMark/>
          </w:tcPr>
          <w:p w14:paraId="18E129BA"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110A8B61"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5C91D4AA" w14:textId="77777777" w:rsidR="00F93D16" w:rsidRDefault="004F536B">
            <w:pPr>
              <w:jc w:val="center"/>
              <w:rPr>
                <w:sz w:val="24"/>
                <w:szCs w:val="24"/>
              </w:rPr>
            </w:pPr>
            <w:r>
              <w:rPr>
                <w:sz w:val="24"/>
                <w:szCs w:val="24"/>
              </w:rPr>
              <w:t> </w:t>
            </w:r>
          </w:p>
        </w:tc>
      </w:tr>
      <w:tr w:rsidR="00F93D16" w14:paraId="73AB9C4E"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2DF7C826"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nil"/>
            </w:tcBorders>
            <w:shd w:val="clear" w:color="auto" w:fill="auto"/>
            <w:vAlign w:val="bottom"/>
            <w:hideMark/>
          </w:tcPr>
          <w:p w14:paraId="15C631B3" w14:textId="77777777" w:rsidR="00F93D16" w:rsidRDefault="004F536B">
            <w:pPr>
              <w:rPr>
                <w:color w:val="000000"/>
                <w:sz w:val="24"/>
                <w:szCs w:val="24"/>
              </w:rPr>
            </w:pPr>
            <w:r>
              <w:rPr>
                <w:noProof/>
                <w:color w:val="000000"/>
                <w:sz w:val="24"/>
                <w:szCs w:val="24"/>
              </w:rPr>
              <mc:AlternateContent>
                <mc:Choice Requires="wps">
                  <w:drawing>
                    <wp:anchor distT="0" distB="0" distL="114300" distR="114300" simplePos="0" relativeHeight="251643904" behindDoc="0" locked="0" layoutInCell="1" allowOverlap="1" wp14:anchorId="6FEBA2F3" wp14:editId="3DD7430E">
                      <wp:simplePos x="0" y="0"/>
                      <wp:positionH relativeFrom="column">
                        <wp:posOffset>1914525</wp:posOffset>
                      </wp:positionH>
                      <wp:positionV relativeFrom="paragraph">
                        <wp:posOffset>0</wp:posOffset>
                      </wp:positionV>
                      <wp:extent cx="19050" cy="9525"/>
                      <wp:effectExtent l="0" t="0" r="19050" b="28575"/>
                      <wp:wrapNone/>
                      <wp:docPr id="10" name="Straight Connector 31">
                        <a:extLst xmlns:a="http://schemas.openxmlformats.org/drawingml/2006/main">
                          <a:ext uri="{FF2B5EF4-FFF2-40B4-BE49-F238E27FC236}">
                            <a16:creationId xmlns:a16="http://schemas.microsoft.com/office/drawing/2014/main" xmlns="" xmlns:wne="http://schemas.microsoft.com/office/word/2010/wordprocessingInk" xmlns:w="http://schemas.openxmlformats.org/wordprocessingml/2006/main" xmlns:w10="urn:schemas-microsoft-com:office:word" xmlns:wp14="http://schemas.openxmlformats.org/drawingml/2006/wordprocessingDrawing" xmlns:v="urn:schemas-microsoft-com:vml" xmlns:o="urn:schemas-microsoft-com:office:office" id="{0A38200A-9A7E-4BBD-82E3-8C3FBF4F2CB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0DA3BAA" id="Straight Connector 3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50.75pt,0" to="152.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">
                      <o:lock v:ext="edit" shapetype="f"/>
                    </v:line>
                  </w:pict>
                </mc:Fallback>
              </mc:AlternateContent>
            </w:r>
          </w:p>
          <w:tbl>
            <w:tblPr>
              <w:tblW w:w="0" w:type="auto"/>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0" w:type="dxa"/>
                <w:right w:w="0" w:type="dxa"/>
              </w:tblCellMar>
              <w:tblLook w:val="04A0" w:firstRow="1" w:lastRow="0" w:firstColumn="1" w:lastColumn="0" w:noHBand="0" w:noVBand="1"/>
              <w:tblDescription w:val=""/>
            </w:tblPr>
            <w:tblGrid>
              <w:gridCol w:w="4840"/>
            </w:tblGrid>
            <w:tr w:rsidR="00F93D16" w14:paraId="50882944" w14:textId="77777777">
              <w:trPr>
                <w:trHeight w:val="315"/>
                <w:tblCellSpacing w:w="0" w:type="dxa"/>
              </w:trPr>
              <w:tc>
                <w:tcPr>
                  <w:tcW w:w="4840" w:type="dxa"/>
                  <w:tcBorders>
                    <w:top w:val="nil"/>
                    <w:left w:val="nil"/>
                    <w:bottom w:val="nil"/>
                    <w:right w:val="single" w:sz="4" w:space="0" w:color="auto"/>
                  </w:tcBorders>
                  <w:shd w:val="clear" w:color="auto" w:fill="auto"/>
                  <w:vAlign w:val="center"/>
                  <w:hideMark/>
                </w:tcPr>
                <w:p w14:paraId="6F6D55F9" w14:textId="77777777" w:rsidR="00F93D16" w:rsidRDefault="004F536B">
                  <w:pPr>
                    <w:rPr>
                      <w:sz w:val="24"/>
                      <w:szCs w:val="24"/>
                    </w:rPr>
                  </w:pPr>
                  <w:r>
                    <w:rPr>
                      <w:sz w:val="24"/>
                      <w:szCs w:val="24"/>
                    </w:rPr>
                    <w:t xml:space="preserve"> - Bước sóng làm việc: 420 – 710 nm</w:t>
                  </w:r>
                </w:p>
              </w:tc>
            </w:tr>
          </w:tbl>
          <w:p w14:paraId="12A400A1" w14:textId="77777777" w:rsidR="00F93D16" w:rsidRDefault="00F93D16">
            <w:pPr>
              <w:rPr>
                <w:color w:val="000000"/>
                <w:sz w:val="24"/>
                <w:szCs w:val="24"/>
              </w:rPr>
            </w:pPr>
          </w:p>
        </w:tc>
        <w:tc>
          <w:tcPr>
            <w:tcW w:w="790" w:type="dxa"/>
            <w:tcBorders>
              <w:top w:val="nil"/>
              <w:left w:val="nil"/>
              <w:bottom w:val="nil"/>
              <w:right w:val="single" w:sz="4" w:space="0" w:color="auto"/>
            </w:tcBorders>
            <w:shd w:val="clear" w:color="auto" w:fill="auto"/>
            <w:vAlign w:val="center"/>
            <w:hideMark/>
          </w:tcPr>
          <w:p w14:paraId="38B8DBAF" w14:textId="77777777" w:rsidR="00F93D16" w:rsidRDefault="00F93D16">
            <w:pPr>
              <w:rPr>
                <w:sz w:val="24"/>
                <w:szCs w:val="24"/>
              </w:rPr>
            </w:pPr>
          </w:p>
        </w:tc>
        <w:tc>
          <w:tcPr>
            <w:tcW w:w="1484" w:type="dxa"/>
            <w:tcBorders>
              <w:top w:val="nil"/>
              <w:left w:val="nil"/>
              <w:bottom w:val="nil"/>
              <w:right w:val="single" w:sz="4" w:space="0" w:color="auto"/>
            </w:tcBorders>
            <w:shd w:val="clear" w:color="auto" w:fill="auto"/>
            <w:vAlign w:val="center"/>
            <w:hideMark/>
          </w:tcPr>
          <w:p w14:paraId="26D08F15"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2A0DEF8C" w14:textId="77777777" w:rsidR="00F93D16" w:rsidRDefault="004F536B">
            <w:pPr>
              <w:jc w:val="center"/>
              <w:rPr>
                <w:sz w:val="24"/>
                <w:szCs w:val="24"/>
              </w:rPr>
            </w:pPr>
            <w:r>
              <w:rPr>
                <w:sz w:val="24"/>
                <w:szCs w:val="24"/>
              </w:rPr>
              <w:t> </w:t>
            </w:r>
          </w:p>
        </w:tc>
      </w:tr>
      <w:tr w:rsidR="00F93D16" w14:paraId="2CC66FFD"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1998635C"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06288031" w14:textId="77777777" w:rsidR="00F93D16" w:rsidRDefault="004F536B">
            <w:pPr>
              <w:rPr>
                <w:sz w:val="24"/>
                <w:szCs w:val="24"/>
              </w:rPr>
            </w:pPr>
            <w:r>
              <w:rPr>
                <w:sz w:val="24"/>
                <w:szCs w:val="24"/>
              </w:rPr>
              <w:t xml:space="preserve"> - Thang đo: 0 - 70 Red, 0-70 Yellow, 0 - 40 Blue, 0-3,9 Neutral</w:t>
            </w:r>
          </w:p>
        </w:tc>
        <w:tc>
          <w:tcPr>
            <w:tcW w:w="790" w:type="dxa"/>
            <w:tcBorders>
              <w:top w:val="nil"/>
              <w:left w:val="nil"/>
              <w:bottom w:val="nil"/>
              <w:right w:val="single" w:sz="4" w:space="0" w:color="auto"/>
            </w:tcBorders>
            <w:shd w:val="clear" w:color="auto" w:fill="auto"/>
            <w:vAlign w:val="center"/>
            <w:hideMark/>
          </w:tcPr>
          <w:p w14:paraId="5ACA7B04"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24DE3088"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7AF89058" w14:textId="77777777" w:rsidR="00F93D16" w:rsidRDefault="004F536B">
            <w:pPr>
              <w:jc w:val="center"/>
              <w:rPr>
                <w:sz w:val="24"/>
                <w:szCs w:val="24"/>
              </w:rPr>
            </w:pPr>
            <w:r>
              <w:rPr>
                <w:sz w:val="24"/>
                <w:szCs w:val="24"/>
              </w:rPr>
              <w:t> </w:t>
            </w:r>
          </w:p>
        </w:tc>
      </w:tr>
      <w:tr w:rsidR="00F93D16" w14:paraId="575FD7FA"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53C305AA"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7BBD32E8" w14:textId="77777777" w:rsidR="00F93D16" w:rsidRDefault="004F536B">
            <w:pPr>
              <w:rPr>
                <w:sz w:val="24"/>
                <w:szCs w:val="24"/>
              </w:rPr>
            </w:pPr>
            <w:r>
              <w:rPr>
                <w:sz w:val="24"/>
                <w:szCs w:val="24"/>
              </w:rPr>
              <w:t xml:space="preserve"> - Độ dài đường dẫn: 0.1-153 mm</w:t>
            </w:r>
          </w:p>
        </w:tc>
        <w:tc>
          <w:tcPr>
            <w:tcW w:w="790" w:type="dxa"/>
            <w:tcBorders>
              <w:top w:val="nil"/>
              <w:left w:val="nil"/>
              <w:bottom w:val="nil"/>
              <w:right w:val="single" w:sz="4" w:space="0" w:color="auto"/>
            </w:tcBorders>
            <w:shd w:val="clear" w:color="auto" w:fill="auto"/>
            <w:vAlign w:val="center"/>
            <w:hideMark/>
          </w:tcPr>
          <w:p w14:paraId="2456DA8E"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330B3F32"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51843130" w14:textId="77777777" w:rsidR="00F93D16" w:rsidRDefault="004F536B">
            <w:pPr>
              <w:jc w:val="center"/>
              <w:rPr>
                <w:sz w:val="24"/>
                <w:szCs w:val="24"/>
              </w:rPr>
            </w:pPr>
            <w:r>
              <w:rPr>
                <w:sz w:val="24"/>
                <w:szCs w:val="24"/>
              </w:rPr>
              <w:t> </w:t>
            </w:r>
          </w:p>
        </w:tc>
      </w:tr>
      <w:tr w:rsidR="00F93D16" w14:paraId="187BB66F" w14:textId="77777777">
        <w:trPr>
          <w:gridAfter w:val="1"/>
          <w:wAfter w:w="12" w:type="dxa"/>
          <w:trHeight w:val="450"/>
        </w:trPr>
        <w:tc>
          <w:tcPr>
            <w:tcW w:w="537" w:type="dxa"/>
            <w:tcBorders>
              <w:top w:val="nil"/>
              <w:left w:val="single" w:sz="4" w:space="0" w:color="auto"/>
              <w:bottom w:val="nil"/>
              <w:right w:val="single" w:sz="4" w:space="0" w:color="auto"/>
            </w:tcBorders>
            <w:shd w:val="clear" w:color="auto" w:fill="auto"/>
            <w:vAlign w:val="center"/>
            <w:hideMark/>
          </w:tcPr>
          <w:p w14:paraId="12ED6DFC"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39A1200F" w14:textId="77777777" w:rsidR="00F93D16" w:rsidRDefault="004F536B">
            <w:pPr>
              <w:rPr>
                <w:sz w:val="24"/>
                <w:szCs w:val="24"/>
              </w:rPr>
            </w:pPr>
            <w:r>
              <w:rPr>
                <w:sz w:val="24"/>
                <w:szCs w:val="24"/>
              </w:rPr>
              <w:t xml:space="preserve"> - </w:t>
            </w:r>
            <w:r>
              <w:rPr>
                <w:sz w:val="24"/>
                <w:szCs w:val="24"/>
              </w:rPr>
              <w:t>Khe rộng: 10 nm</w:t>
            </w:r>
          </w:p>
        </w:tc>
        <w:tc>
          <w:tcPr>
            <w:tcW w:w="790" w:type="dxa"/>
            <w:tcBorders>
              <w:top w:val="nil"/>
              <w:left w:val="nil"/>
              <w:bottom w:val="nil"/>
              <w:right w:val="single" w:sz="4" w:space="0" w:color="auto"/>
            </w:tcBorders>
            <w:shd w:val="clear" w:color="auto" w:fill="auto"/>
            <w:vAlign w:val="center"/>
            <w:hideMark/>
          </w:tcPr>
          <w:p w14:paraId="7557AC2C"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3F751430"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09944730" w14:textId="77777777" w:rsidR="00F93D16" w:rsidRDefault="004F536B">
            <w:pPr>
              <w:jc w:val="center"/>
              <w:rPr>
                <w:sz w:val="24"/>
                <w:szCs w:val="24"/>
              </w:rPr>
            </w:pPr>
            <w:r>
              <w:rPr>
                <w:sz w:val="24"/>
                <w:szCs w:val="24"/>
              </w:rPr>
              <w:t> </w:t>
            </w:r>
          </w:p>
        </w:tc>
      </w:tr>
      <w:tr w:rsidR="00F93D16" w14:paraId="3F74A389"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5D128A6D"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2B556A17" w14:textId="77777777" w:rsidR="00F93D16" w:rsidRDefault="004F536B">
            <w:pPr>
              <w:rPr>
                <w:sz w:val="24"/>
                <w:szCs w:val="24"/>
              </w:rPr>
            </w:pPr>
            <w:r>
              <w:rPr>
                <w:sz w:val="24"/>
                <w:szCs w:val="24"/>
              </w:rPr>
              <w:t xml:space="preserve"> - Thời gian đo lường: ít hơn 30 s</w:t>
            </w:r>
          </w:p>
        </w:tc>
        <w:tc>
          <w:tcPr>
            <w:tcW w:w="790" w:type="dxa"/>
            <w:tcBorders>
              <w:top w:val="nil"/>
              <w:left w:val="nil"/>
              <w:bottom w:val="nil"/>
              <w:right w:val="single" w:sz="4" w:space="0" w:color="auto"/>
            </w:tcBorders>
            <w:shd w:val="clear" w:color="auto" w:fill="auto"/>
            <w:vAlign w:val="center"/>
            <w:hideMark/>
          </w:tcPr>
          <w:p w14:paraId="06D3BCD1"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03FF43D8"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72DA657F" w14:textId="77777777" w:rsidR="00F93D16" w:rsidRDefault="004F536B">
            <w:pPr>
              <w:jc w:val="center"/>
              <w:rPr>
                <w:sz w:val="24"/>
                <w:szCs w:val="24"/>
              </w:rPr>
            </w:pPr>
            <w:r>
              <w:rPr>
                <w:sz w:val="24"/>
                <w:szCs w:val="24"/>
              </w:rPr>
              <w:t> </w:t>
            </w:r>
          </w:p>
        </w:tc>
      </w:tr>
      <w:tr w:rsidR="00F93D16" w14:paraId="5F4B6F17" w14:textId="77777777">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14:paraId="78B295E8"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762DEEFF" w14:textId="77777777" w:rsidR="00F93D16" w:rsidRDefault="004F536B">
            <w:pPr>
              <w:rPr>
                <w:sz w:val="24"/>
                <w:szCs w:val="24"/>
              </w:rPr>
            </w:pPr>
            <w:r>
              <w:rPr>
                <w:sz w:val="24"/>
                <w:szCs w:val="24"/>
              </w:rPr>
              <w:t xml:space="preserve"> - Nguồn sáng: Đèn Halogen Tungsten 5V, 10W</w:t>
            </w:r>
          </w:p>
        </w:tc>
        <w:tc>
          <w:tcPr>
            <w:tcW w:w="790" w:type="dxa"/>
            <w:tcBorders>
              <w:top w:val="nil"/>
              <w:left w:val="nil"/>
              <w:bottom w:val="nil"/>
              <w:right w:val="single" w:sz="4" w:space="0" w:color="auto"/>
            </w:tcBorders>
            <w:shd w:val="clear" w:color="auto" w:fill="auto"/>
            <w:vAlign w:val="center"/>
            <w:hideMark/>
          </w:tcPr>
          <w:p w14:paraId="5B36A771"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5AC28F2A"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74FB146C" w14:textId="77777777" w:rsidR="00F93D16" w:rsidRDefault="004F536B">
            <w:pPr>
              <w:jc w:val="center"/>
              <w:rPr>
                <w:sz w:val="24"/>
                <w:szCs w:val="24"/>
              </w:rPr>
            </w:pPr>
            <w:r>
              <w:rPr>
                <w:sz w:val="24"/>
                <w:szCs w:val="24"/>
              </w:rPr>
              <w:t> </w:t>
            </w:r>
          </w:p>
        </w:tc>
      </w:tr>
      <w:tr w:rsidR="00F93D16" w14:paraId="66DF0834"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6BF1A8EF"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30EAC206" w14:textId="77777777" w:rsidR="00F93D16" w:rsidRDefault="004F536B">
            <w:pPr>
              <w:rPr>
                <w:sz w:val="24"/>
                <w:szCs w:val="24"/>
              </w:rPr>
            </w:pPr>
            <w:r>
              <w:rPr>
                <w:sz w:val="24"/>
                <w:szCs w:val="24"/>
              </w:rPr>
              <w:t xml:space="preserve"> - Góc đo: 2º, 10º</w:t>
            </w:r>
          </w:p>
        </w:tc>
        <w:tc>
          <w:tcPr>
            <w:tcW w:w="790" w:type="dxa"/>
            <w:tcBorders>
              <w:top w:val="nil"/>
              <w:left w:val="nil"/>
              <w:bottom w:val="nil"/>
              <w:right w:val="single" w:sz="4" w:space="0" w:color="auto"/>
            </w:tcBorders>
            <w:shd w:val="clear" w:color="auto" w:fill="auto"/>
            <w:vAlign w:val="center"/>
            <w:hideMark/>
          </w:tcPr>
          <w:p w14:paraId="39223AEB"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713B21EF"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0491C27E" w14:textId="77777777" w:rsidR="00F93D16" w:rsidRDefault="004F536B">
            <w:pPr>
              <w:jc w:val="center"/>
              <w:rPr>
                <w:sz w:val="24"/>
                <w:szCs w:val="24"/>
              </w:rPr>
            </w:pPr>
            <w:r>
              <w:rPr>
                <w:sz w:val="24"/>
                <w:szCs w:val="24"/>
              </w:rPr>
              <w:t> </w:t>
            </w:r>
          </w:p>
        </w:tc>
      </w:tr>
      <w:tr w:rsidR="00F93D16" w14:paraId="0B30AAB5"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154AA815"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6C1EE466" w14:textId="77777777" w:rsidR="00F93D16" w:rsidRDefault="004F536B">
            <w:pPr>
              <w:rPr>
                <w:sz w:val="24"/>
                <w:szCs w:val="24"/>
              </w:rPr>
            </w:pPr>
            <w:r>
              <w:rPr>
                <w:sz w:val="24"/>
                <w:szCs w:val="24"/>
              </w:rPr>
              <w:t xml:space="preserve"> - Giao diện: USB, LAN, RS 232</w:t>
            </w:r>
          </w:p>
        </w:tc>
        <w:tc>
          <w:tcPr>
            <w:tcW w:w="790" w:type="dxa"/>
            <w:tcBorders>
              <w:top w:val="nil"/>
              <w:left w:val="nil"/>
              <w:bottom w:val="nil"/>
              <w:right w:val="single" w:sz="4" w:space="0" w:color="auto"/>
            </w:tcBorders>
            <w:shd w:val="clear" w:color="auto" w:fill="auto"/>
            <w:vAlign w:val="center"/>
            <w:hideMark/>
          </w:tcPr>
          <w:p w14:paraId="782D14C9"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74836D69"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710941DD" w14:textId="77777777" w:rsidR="00F93D16" w:rsidRDefault="004F536B">
            <w:pPr>
              <w:jc w:val="center"/>
              <w:rPr>
                <w:sz w:val="24"/>
                <w:szCs w:val="24"/>
              </w:rPr>
            </w:pPr>
            <w:r>
              <w:rPr>
                <w:sz w:val="24"/>
                <w:szCs w:val="24"/>
              </w:rPr>
              <w:t> </w:t>
            </w:r>
          </w:p>
        </w:tc>
      </w:tr>
      <w:tr w:rsidR="00F93D16" w14:paraId="646071A6"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65119920"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6F2C4361" w14:textId="77777777" w:rsidR="00F93D16" w:rsidRDefault="004F536B">
            <w:pPr>
              <w:rPr>
                <w:sz w:val="24"/>
                <w:szCs w:val="24"/>
              </w:rPr>
            </w:pPr>
            <w:r>
              <w:rPr>
                <w:sz w:val="24"/>
                <w:szCs w:val="24"/>
              </w:rPr>
              <w:t xml:space="preserve"> - Kích thước:Width 515, depth 196, height 170 (mm)</w:t>
            </w:r>
          </w:p>
        </w:tc>
        <w:tc>
          <w:tcPr>
            <w:tcW w:w="790" w:type="dxa"/>
            <w:tcBorders>
              <w:top w:val="nil"/>
              <w:left w:val="nil"/>
              <w:bottom w:val="nil"/>
              <w:right w:val="single" w:sz="4" w:space="0" w:color="auto"/>
            </w:tcBorders>
            <w:shd w:val="clear" w:color="auto" w:fill="auto"/>
            <w:vAlign w:val="center"/>
            <w:hideMark/>
          </w:tcPr>
          <w:p w14:paraId="1021C984"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7B3C885E"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5C487FEC" w14:textId="77777777" w:rsidR="00F93D16" w:rsidRDefault="004F536B">
            <w:pPr>
              <w:jc w:val="center"/>
              <w:rPr>
                <w:sz w:val="24"/>
                <w:szCs w:val="24"/>
              </w:rPr>
            </w:pPr>
            <w:r>
              <w:rPr>
                <w:sz w:val="24"/>
                <w:szCs w:val="24"/>
              </w:rPr>
              <w:t> </w:t>
            </w:r>
          </w:p>
        </w:tc>
      </w:tr>
      <w:tr w:rsidR="00F93D16" w14:paraId="0A29802D" w14:textId="77777777">
        <w:trPr>
          <w:gridAfter w:val="1"/>
          <w:wAfter w:w="12" w:type="dxa"/>
          <w:trHeight w:val="1260"/>
        </w:trPr>
        <w:tc>
          <w:tcPr>
            <w:tcW w:w="537" w:type="dxa"/>
            <w:tcBorders>
              <w:top w:val="nil"/>
              <w:left w:val="single" w:sz="4" w:space="0" w:color="auto"/>
              <w:bottom w:val="nil"/>
              <w:right w:val="single" w:sz="4" w:space="0" w:color="auto"/>
            </w:tcBorders>
            <w:shd w:val="clear" w:color="auto" w:fill="auto"/>
            <w:vAlign w:val="center"/>
            <w:hideMark/>
          </w:tcPr>
          <w:p w14:paraId="62F4E33D"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67BE979D" w14:textId="77777777" w:rsidR="00F93D16" w:rsidRDefault="004F536B">
            <w:pPr>
              <w:rPr>
                <w:sz w:val="24"/>
                <w:szCs w:val="24"/>
              </w:rPr>
            </w:pPr>
            <w:r>
              <w:rPr>
                <w:sz w:val="24"/>
                <w:szCs w:val="24"/>
              </w:rPr>
              <w:t xml:space="preserve"> - Có</w:t>
            </w:r>
            <w:r>
              <w:rPr>
                <w:sz w:val="24"/>
                <w:szCs w:val="24"/>
              </w:rPr>
              <w:t xml:space="preserve"> thế hiệu chuẩn và bảo trì qua cổng Internet từ xa bằng công nghệ RCMSi Technology (Remote Calibration &amp;Maintenance Service via internet) theo ISO 17025</w:t>
            </w:r>
          </w:p>
        </w:tc>
        <w:tc>
          <w:tcPr>
            <w:tcW w:w="790" w:type="dxa"/>
            <w:tcBorders>
              <w:top w:val="nil"/>
              <w:left w:val="nil"/>
              <w:bottom w:val="nil"/>
              <w:right w:val="single" w:sz="4" w:space="0" w:color="auto"/>
            </w:tcBorders>
            <w:shd w:val="clear" w:color="auto" w:fill="auto"/>
            <w:vAlign w:val="center"/>
            <w:hideMark/>
          </w:tcPr>
          <w:p w14:paraId="15CB56ED"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34D2835C"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0B064248" w14:textId="77777777" w:rsidR="00F93D16" w:rsidRDefault="004F536B">
            <w:pPr>
              <w:jc w:val="center"/>
              <w:rPr>
                <w:sz w:val="24"/>
                <w:szCs w:val="24"/>
              </w:rPr>
            </w:pPr>
            <w:r>
              <w:rPr>
                <w:sz w:val="24"/>
                <w:szCs w:val="24"/>
              </w:rPr>
              <w:t> </w:t>
            </w:r>
          </w:p>
        </w:tc>
      </w:tr>
      <w:tr w:rsidR="00F93D16" w14:paraId="5B0DA2C4" w14:textId="77777777">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14:paraId="752704C7"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74EF3C9A" w14:textId="77777777" w:rsidR="00F93D16" w:rsidRDefault="004F536B">
            <w:pPr>
              <w:rPr>
                <w:sz w:val="24"/>
                <w:szCs w:val="24"/>
              </w:rPr>
            </w:pPr>
            <w:r>
              <w:rPr>
                <w:sz w:val="24"/>
                <w:szCs w:val="24"/>
              </w:rPr>
              <w:t xml:space="preserve"> - Bộ nhớ lên tới 100000 dữ liệu đo</w:t>
            </w:r>
          </w:p>
        </w:tc>
        <w:tc>
          <w:tcPr>
            <w:tcW w:w="790" w:type="dxa"/>
            <w:tcBorders>
              <w:top w:val="nil"/>
              <w:left w:val="nil"/>
              <w:bottom w:val="nil"/>
              <w:right w:val="single" w:sz="4" w:space="0" w:color="auto"/>
            </w:tcBorders>
            <w:shd w:val="clear" w:color="auto" w:fill="auto"/>
            <w:vAlign w:val="center"/>
            <w:hideMark/>
          </w:tcPr>
          <w:p w14:paraId="18F4D8F5"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0433EFF9"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5789C313" w14:textId="77777777" w:rsidR="00F93D16" w:rsidRDefault="004F536B">
            <w:pPr>
              <w:jc w:val="center"/>
              <w:rPr>
                <w:sz w:val="24"/>
                <w:szCs w:val="24"/>
              </w:rPr>
            </w:pPr>
            <w:r>
              <w:rPr>
                <w:sz w:val="24"/>
                <w:szCs w:val="24"/>
              </w:rPr>
              <w:t> </w:t>
            </w:r>
          </w:p>
        </w:tc>
      </w:tr>
      <w:tr w:rsidR="00F93D16" w14:paraId="1CDB6F56"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52A2480"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2CC72089" w14:textId="77777777" w:rsidR="00F93D16" w:rsidRDefault="004F536B">
            <w:pPr>
              <w:rPr>
                <w:sz w:val="24"/>
                <w:szCs w:val="24"/>
              </w:rPr>
            </w:pPr>
            <w:r>
              <w:rPr>
                <w:sz w:val="24"/>
                <w:szCs w:val="24"/>
              </w:rPr>
              <w:t xml:space="preserve"> - Kích thước: 515 x 196 x170 (mm)</w:t>
            </w:r>
          </w:p>
        </w:tc>
        <w:tc>
          <w:tcPr>
            <w:tcW w:w="790" w:type="dxa"/>
            <w:tcBorders>
              <w:top w:val="nil"/>
              <w:left w:val="nil"/>
              <w:bottom w:val="nil"/>
              <w:right w:val="single" w:sz="4" w:space="0" w:color="auto"/>
            </w:tcBorders>
            <w:shd w:val="clear" w:color="auto" w:fill="auto"/>
            <w:vAlign w:val="center"/>
            <w:hideMark/>
          </w:tcPr>
          <w:p w14:paraId="6E380008"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7566320E"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6C9B4CBA" w14:textId="77777777" w:rsidR="00F93D16" w:rsidRDefault="004F536B">
            <w:pPr>
              <w:jc w:val="center"/>
              <w:rPr>
                <w:sz w:val="24"/>
                <w:szCs w:val="24"/>
              </w:rPr>
            </w:pPr>
            <w:r>
              <w:rPr>
                <w:sz w:val="24"/>
                <w:szCs w:val="24"/>
              </w:rPr>
              <w:t> </w:t>
            </w:r>
          </w:p>
        </w:tc>
      </w:tr>
      <w:tr w:rsidR="00F93D16" w14:paraId="60A86796" w14:textId="77777777">
        <w:trPr>
          <w:gridAfter w:val="1"/>
          <w:wAfter w:w="12" w:type="dxa"/>
          <w:trHeight w:val="630"/>
        </w:trPr>
        <w:tc>
          <w:tcPr>
            <w:tcW w:w="537" w:type="dxa"/>
            <w:tcBorders>
              <w:top w:val="nil"/>
              <w:left w:val="single" w:sz="4" w:space="0" w:color="auto"/>
              <w:bottom w:val="nil"/>
              <w:right w:val="single" w:sz="4" w:space="0" w:color="auto"/>
            </w:tcBorders>
            <w:shd w:val="clear" w:color="auto" w:fill="auto"/>
            <w:vAlign w:val="center"/>
            <w:hideMark/>
          </w:tcPr>
          <w:p w14:paraId="294B0225"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3D9E1F5B" w14:textId="77777777" w:rsidR="00F93D16" w:rsidRDefault="004F536B">
            <w:pPr>
              <w:rPr>
                <w:sz w:val="24"/>
                <w:szCs w:val="24"/>
              </w:rPr>
            </w:pPr>
            <w:r>
              <w:rPr>
                <w:sz w:val="24"/>
                <w:szCs w:val="24"/>
              </w:rPr>
              <w:t xml:space="preserve"> - </w:t>
            </w:r>
            <w:r>
              <w:rPr>
                <w:sz w:val="24"/>
                <w:szCs w:val="24"/>
              </w:rPr>
              <w:t>Vật liệu cấu thành buồng là thép không gỉ, kháng hóa, dễ vệ sinh</w:t>
            </w:r>
          </w:p>
        </w:tc>
        <w:tc>
          <w:tcPr>
            <w:tcW w:w="790" w:type="dxa"/>
            <w:tcBorders>
              <w:top w:val="nil"/>
              <w:left w:val="nil"/>
              <w:bottom w:val="nil"/>
              <w:right w:val="single" w:sz="4" w:space="0" w:color="auto"/>
            </w:tcBorders>
            <w:shd w:val="clear" w:color="auto" w:fill="auto"/>
            <w:vAlign w:val="center"/>
            <w:hideMark/>
          </w:tcPr>
          <w:p w14:paraId="7625BEB2"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2111AE4C"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3E58685C" w14:textId="77777777" w:rsidR="00F93D16" w:rsidRDefault="004F536B">
            <w:pPr>
              <w:jc w:val="center"/>
              <w:rPr>
                <w:sz w:val="24"/>
                <w:szCs w:val="24"/>
              </w:rPr>
            </w:pPr>
            <w:r>
              <w:rPr>
                <w:sz w:val="24"/>
                <w:szCs w:val="24"/>
              </w:rPr>
              <w:t> </w:t>
            </w:r>
          </w:p>
        </w:tc>
      </w:tr>
      <w:tr w:rsidR="00F93D16" w14:paraId="02422A39"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79AE159"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4BC3F6D6" w14:textId="77777777" w:rsidR="00F93D16" w:rsidRDefault="004F536B">
            <w:pPr>
              <w:rPr>
                <w:b/>
                <w:bCs/>
                <w:sz w:val="24"/>
                <w:szCs w:val="24"/>
                <w:u w:val="single"/>
              </w:rPr>
            </w:pPr>
            <w:r>
              <w:rPr>
                <w:b/>
                <w:bCs/>
                <w:sz w:val="24"/>
                <w:szCs w:val="24"/>
                <w:u w:val="single"/>
              </w:rPr>
              <w:t>Cung cấp bao gồm</w:t>
            </w:r>
            <w:r>
              <w:rPr>
                <w:sz w:val="24"/>
                <w:szCs w:val="24"/>
                <w:u w:val="single"/>
              </w:rPr>
              <w:t>:</w:t>
            </w:r>
          </w:p>
        </w:tc>
        <w:tc>
          <w:tcPr>
            <w:tcW w:w="790" w:type="dxa"/>
            <w:tcBorders>
              <w:top w:val="nil"/>
              <w:left w:val="nil"/>
              <w:bottom w:val="nil"/>
              <w:right w:val="single" w:sz="4" w:space="0" w:color="auto"/>
            </w:tcBorders>
            <w:shd w:val="clear" w:color="auto" w:fill="auto"/>
            <w:vAlign w:val="center"/>
            <w:hideMark/>
          </w:tcPr>
          <w:p w14:paraId="37E151F9"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5A129C51"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1703A79F" w14:textId="77777777" w:rsidR="00F93D16" w:rsidRDefault="004F536B">
            <w:pPr>
              <w:jc w:val="center"/>
              <w:rPr>
                <w:sz w:val="24"/>
                <w:szCs w:val="24"/>
              </w:rPr>
            </w:pPr>
            <w:r>
              <w:rPr>
                <w:sz w:val="24"/>
                <w:szCs w:val="24"/>
              </w:rPr>
              <w:t> </w:t>
            </w:r>
          </w:p>
        </w:tc>
      </w:tr>
      <w:tr w:rsidR="00F93D16" w14:paraId="65A73DDE"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F5A8DAC"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0FF9C579" w14:textId="77777777" w:rsidR="00F93D16" w:rsidRDefault="004F536B">
            <w:pPr>
              <w:rPr>
                <w:sz w:val="24"/>
                <w:szCs w:val="24"/>
              </w:rPr>
            </w:pPr>
            <w:r>
              <w:rPr>
                <w:sz w:val="24"/>
                <w:szCs w:val="24"/>
              </w:rPr>
              <w:t>Phần mềm chạy trên Windows,</w:t>
            </w:r>
          </w:p>
        </w:tc>
        <w:tc>
          <w:tcPr>
            <w:tcW w:w="790" w:type="dxa"/>
            <w:tcBorders>
              <w:top w:val="nil"/>
              <w:left w:val="nil"/>
              <w:bottom w:val="nil"/>
              <w:right w:val="single" w:sz="4" w:space="0" w:color="auto"/>
            </w:tcBorders>
            <w:shd w:val="clear" w:color="auto" w:fill="auto"/>
            <w:vAlign w:val="center"/>
            <w:hideMark/>
          </w:tcPr>
          <w:p w14:paraId="7C197018"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76EE514F"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2FB248FF" w14:textId="77777777" w:rsidR="00F93D16" w:rsidRDefault="004F536B">
            <w:pPr>
              <w:jc w:val="center"/>
              <w:rPr>
                <w:sz w:val="24"/>
                <w:szCs w:val="24"/>
              </w:rPr>
            </w:pPr>
            <w:r>
              <w:rPr>
                <w:sz w:val="24"/>
                <w:szCs w:val="24"/>
              </w:rPr>
              <w:t> </w:t>
            </w:r>
          </w:p>
        </w:tc>
      </w:tr>
      <w:tr w:rsidR="00F93D16" w14:paraId="2442B76F"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5BFD68AE"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23A5BECB" w14:textId="77777777" w:rsidR="00F93D16" w:rsidRDefault="004F536B">
            <w:pPr>
              <w:rPr>
                <w:sz w:val="24"/>
                <w:szCs w:val="24"/>
              </w:rPr>
            </w:pPr>
            <w:r>
              <w:rPr>
                <w:sz w:val="24"/>
                <w:szCs w:val="24"/>
              </w:rPr>
              <w:t>Đèn thay thế</w:t>
            </w:r>
          </w:p>
        </w:tc>
        <w:tc>
          <w:tcPr>
            <w:tcW w:w="790" w:type="dxa"/>
            <w:tcBorders>
              <w:top w:val="nil"/>
              <w:left w:val="nil"/>
              <w:bottom w:val="nil"/>
              <w:right w:val="single" w:sz="4" w:space="0" w:color="auto"/>
            </w:tcBorders>
            <w:shd w:val="clear" w:color="auto" w:fill="auto"/>
            <w:vAlign w:val="center"/>
            <w:hideMark/>
          </w:tcPr>
          <w:p w14:paraId="28953495"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7F0F12DD"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0053A738" w14:textId="77777777" w:rsidR="00F93D16" w:rsidRDefault="004F536B">
            <w:pPr>
              <w:jc w:val="center"/>
              <w:rPr>
                <w:sz w:val="24"/>
                <w:szCs w:val="24"/>
              </w:rPr>
            </w:pPr>
            <w:r>
              <w:rPr>
                <w:sz w:val="24"/>
                <w:szCs w:val="24"/>
              </w:rPr>
              <w:t> </w:t>
            </w:r>
          </w:p>
        </w:tc>
      </w:tr>
      <w:tr w:rsidR="00F93D16" w14:paraId="680C1E1F"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2E83D79F"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12F3BCC4" w14:textId="77777777" w:rsidR="00F93D16" w:rsidRDefault="004F536B">
            <w:pPr>
              <w:rPr>
                <w:sz w:val="24"/>
                <w:szCs w:val="24"/>
              </w:rPr>
            </w:pPr>
            <w:r>
              <w:rPr>
                <w:sz w:val="24"/>
                <w:szCs w:val="24"/>
              </w:rPr>
              <w:t>RCMSi Starter Pack,</w:t>
            </w:r>
          </w:p>
        </w:tc>
        <w:tc>
          <w:tcPr>
            <w:tcW w:w="790" w:type="dxa"/>
            <w:tcBorders>
              <w:top w:val="nil"/>
              <w:left w:val="nil"/>
              <w:bottom w:val="nil"/>
              <w:right w:val="single" w:sz="4" w:space="0" w:color="auto"/>
            </w:tcBorders>
            <w:shd w:val="clear" w:color="auto" w:fill="auto"/>
            <w:vAlign w:val="center"/>
            <w:hideMark/>
          </w:tcPr>
          <w:p w14:paraId="2B9D620D"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4FC76510"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2F7CF692" w14:textId="77777777" w:rsidR="00F93D16" w:rsidRDefault="004F536B">
            <w:pPr>
              <w:jc w:val="center"/>
              <w:rPr>
                <w:sz w:val="24"/>
                <w:szCs w:val="24"/>
              </w:rPr>
            </w:pPr>
            <w:r>
              <w:rPr>
                <w:sz w:val="24"/>
                <w:szCs w:val="24"/>
              </w:rPr>
              <w:t> </w:t>
            </w:r>
          </w:p>
        </w:tc>
      </w:tr>
      <w:tr w:rsidR="00F93D16" w14:paraId="09C9D109"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3EC785C"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11D226E2" w14:textId="77777777" w:rsidR="00F93D16" w:rsidRDefault="004F536B">
            <w:pPr>
              <w:rPr>
                <w:sz w:val="24"/>
                <w:szCs w:val="24"/>
              </w:rPr>
            </w:pPr>
            <w:r>
              <w:rPr>
                <w:sz w:val="24"/>
                <w:szCs w:val="24"/>
              </w:rPr>
              <w:t>Cốc mẫu</w:t>
            </w:r>
          </w:p>
        </w:tc>
        <w:tc>
          <w:tcPr>
            <w:tcW w:w="790" w:type="dxa"/>
            <w:tcBorders>
              <w:top w:val="nil"/>
              <w:left w:val="nil"/>
              <w:bottom w:val="nil"/>
              <w:right w:val="single" w:sz="4" w:space="0" w:color="auto"/>
            </w:tcBorders>
            <w:shd w:val="clear" w:color="auto" w:fill="auto"/>
            <w:vAlign w:val="center"/>
            <w:hideMark/>
          </w:tcPr>
          <w:p w14:paraId="462A6E30"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64D20938"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68B884C1" w14:textId="77777777" w:rsidR="00F93D16" w:rsidRDefault="004F536B">
            <w:pPr>
              <w:jc w:val="center"/>
              <w:rPr>
                <w:sz w:val="24"/>
                <w:szCs w:val="24"/>
              </w:rPr>
            </w:pPr>
            <w:r>
              <w:rPr>
                <w:sz w:val="24"/>
                <w:szCs w:val="24"/>
              </w:rPr>
              <w:t> </w:t>
            </w:r>
          </w:p>
        </w:tc>
      </w:tr>
      <w:tr w:rsidR="00F93D16" w14:paraId="2857A0A6"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1E64EF7C"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214417C7" w14:textId="77777777" w:rsidR="00F93D16" w:rsidRDefault="004F536B">
            <w:pPr>
              <w:rPr>
                <w:sz w:val="24"/>
                <w:szCs w:val="24"/>
              </w:rPr>
            </w:pPr>
            <w:r>
              <w:rPr>
                <w:sz w:val="24"/>
                <w:szCs w:val="24"/>
              </w:rPr>
              <w:t>Sách hướng dẫn</w:t>
            </w:r>
          </w:p>
        </w:tc>
        <w:tc>
          <w:tcPr>
            <w:tcW w:w="790" w:type="dxa"/>
            <w:tcBorders>
              <w:top w:val="nil"/>
              <w:left w:val="nil"/>
              <w:bottom w:val="nil"/>
              <w:right w:val="single" w:sz="4" w:space="0" w:color="auto"/>
            </w:tcBorders>
            <w:shd w:val="clear" w:color="auto" w:fill="auto"/>
            <w:vAlign w:val="center"/>
            <w:hideMark/>
          </w:tcPr>
          <w:p w14:paraId="4C50FBD1"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59D9688D"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048CCB15" w14:textId="77777777" w:rsidR="00F93D16" w:rsidRDefault="004F536B">
            <w:pPr>
              <w:jc w:val="center"/>
              <w:rPr>
                <w:sz w:val="24"/>
                <w:szCs w:val="24"/>
              </w:rPr>
            </w:pPr>
            <w:r>
              <w:rPr>
                <w:sz w:val="24"/>
                <w:szCs w:val="24"/>
              </w:rPr>
              <w:t> </w:t>
            </w:r>
          </w:p>
        </w:tc>
      </w:tr>
      <w:tr w:rsidR="00F93D16" w14:paraId="213B647E"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44BAC6BD"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4C67109C" w14:textId="77777777" w:rsidR="00F93D16" w:rsidRDefault="004F536B">
            <w:pPr>
              <w:rPr>
                <w:color w:val="000000"/>
                <w:sz w:val="24"/>
                <w:szCs w:val="24"/>
              </w:rPr>
            </w:pPr>
            <w:r>
              <w:rPr>
                <w:color w:val="000000"/>
                <w:sz w:val="24"/>
                <w:szCs w:val="24"/>
              </w:rPr>
              <w:t>Màu chuẩn</w:t>
            </w:r>
            <w:r>
              <w:rPr>
                <w:color w:val="000000"/>
                <w:sz w:val="24"/>
                <w:szCs w:val="24"/>
              </w:rPr>
              <w:t xml:space="preserve"> 1.4R 4.0Y 0.5N (5¼”):  134090 </w:t>
            </w:r>
          </w:p>
        </w:tc>
        <w:tc>
          <w:tcPr>
            <w:tcW w:w="790" w:type="dxa"/>
            <w:tcBorders>
              <w:top w:val="nil"/>
              <w:left w:val="nil"/>
              <w:bottom w:val="nil"/>
              <w:right w:val="single" w:sz="4" w:space="0" w:color="auto"/>
            </w:tcBorders>
            <w:shd w:val="clear" w:color="auto" w:fill="auto"/>
            <w:vAlign w:val="center"/>
            <w:hideMark/>
          </w:tcPr>
          <w:p w14:paraId="28F5033F"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5A8A41CE" w14:textId="77777777" w:rsidR="00F93D16" w:rsidRDefault="004F536B">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14:paraId="050B6557" w14:textId="77777777" w:rsidR="00F93D16" w:rsidRDefault="004F536B">
            <w:pPr>
              <w:jc w:val="center"/>
              <w:rPr>
                <w:b/>
                <w:bCs/>
                <w:sz w:val="24"/>
                <w:szCs w:val="24"/>
              </w:rPr>
            </w:pPr>
            <w:r>
              <w:rPr>
                <w:b/>
                <w:bCs/>
                <w:sz w:val="24"/>
                <w:szCs w:val="24"/>
              </w:rPr>
              <w:t> </w:t>
            </w:r>
          </w:p>
        </w:tc>
      </w:tr>
      <w:tr w:rsidR="00F93D16" w14:paraId="19E714BB"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7E8AFDDA"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35398A5C" w14:textId="77777777" w:rsidR="00F93D16" w:rsidRDefault="004F536B">
            <w:pPr>
              <w:rPr>
                <w:color w:val="000000"/>
                <w:sz w:val="24"/>
                <w:szCs w:val="24"/>
              </w:rPr>
            </w:pPr>
            <w:r>
              <w:rPr>
                <w:color w:val="000000"/>
                <w:sz w:val="24"/>
                <w:szCs w:val="24"/>
              </w:rPr>
              <w:t xml:space="preserve">Bộ hiệu chuẩn máy:  CAL4 </w:t>
            </w:r>
          </w:p>
        </w:tc>
        <w:tc>
          <w:tcPr>
            <w:tcW w:w="790" w:type="dxa"/>
            <w:tcBorders>
              <w:top w:val="nil"/>
              <w:left w:val="nil"/>
              <w:bottom w:val="nil"/>
              <w:right w:val="single" w:sz="4" w:space="0" w:color="auto"/>
            </w:tcBorders>
            <w:shd w:val="clear" w:color="auto" w:fill="auto"/>
            <w:vAlign w:val="center"/>
            <w:hideMark/>
          </w:tcPr>
          <w:p w14:paraId="7B7DB021"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1FDAD17C" w14:textId="77777777" w:rsidR="00F93D16" w:rsidRDefault="004F536B">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14:paraId="28A34050" w14:textId="77777777" w:rsidR="00F93D16" w:rsidRDefault="004F536B">
            <w:pPr>
              <w:jc w:val="center"/>
              <w:rPr>
                <w:b/>
                <w:bCs/>
                <w:sz w:val="24"/>
                <w:szCs w:val="24"/>
              </w:rPr>
            </w:pPr>
            <w:r>
              <w:rPr>
                <w:b/>
                <w:bCs/>
                <w:sz w:val="24"/>
                <w:szCs w:val="24"/>
              </w:rPr>
              <w:t> </w:t>
            </w:r>
          </w:p>
        </w:tc>
      </w:tr>
      <w:tr w:rsidR="00F93D16" w14:paraId="7EA93065"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51131157" w14:textId="77777777" w:rsidR="00F93D16" w:rsidRDefault="004F536B">
            <w:pPr>
              <w:jc w:val="center"/>
              <w:rPr>
                <w:b/>
                <w:bCs/>
                <w:color w:val="FF0000"/>
                <w:sz w:val="24"/>
                <w:szCs w:val="24"/>
              </w:rPr>
            </w:pPr>
            <w:r>
              <w:rPr>
                <w:b/>
                <w:bCs/>
                <w:color w:val="FF0000"/>
                <w:sz w:val="24"/>
                <w:szCs w:val="24"/>
              </w:rPr>
              <w:t> </w:t>
            </w:r>
          </w:p>
        </w:tc>
        <w:tc>
          <w:tcPr>
            <w:tcW w:w="5750" w:type="dxa"/>
            <w:tcBorders>
              <w:top w:val="nil"/>
              <w:left w:val="nil"/>
              <w:bottom w:val="nil"/>
              <w:right w:val="single" w:sz="4" w:space="0" w:color="auto"/>
            </w:tcBorders>
            <w:shd w:val="clear" w:color="auto" w:fill="auto"/>
            <w:vAlign w:val="center"/>
            <w:hideMark/>
          </w:tcPr>
          <w:p w14:paraId="638D146A" w14:textId="77777777" w:rsidR="00F93D16" w:rsidRDefault="004F536B">
            <w:pPr>
              <w:rPr>
                <w:sz w:val="24"/>
                <w:szCs w:val="24"/>
              </w:rPr>
            </w:pPr>
            <w:r>
              <w:rPr>
                <w:sz w:val="24"/>
                <w:szCs w:val="24"/>
              </w:rPr>
              <w:t xml:space="preserve">Phụ tùng chuẩn RYBN:  132100 </w:t>
            </w:r>
          </w:p>
        </w:tc>
        <w:tc>
          <w:tcPr>
            <w:tcW w:w="790" w:type="dxa"/>
            <w:tcBorders>
              <w:top w:val="nil"/>
              <w:left w:val="nil"/>
              <w:bottom w:val="nil"/>
              <w:right w:val="single" w:sz="4" w:space="0" w:color="auto"/>
            </w:tcBorders>
            <w:shd w:val="clear" w:color="auto" w:fill="auto"/>
            <w:vAlign w:val="center"/>
            <w:hideMark/>
          </w:tcPr>
          <w:p w14:paraId="3655103C"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785C8C95" w14:textId="77777777" w:rsidR="00F93D16" w:rsidRDefault="004F536B">
            <w:pPr>
              <w:jc w:val="center"/>
              <w:rPr>
                <w:b/>
                <w:bCs/>
                <w:color w:val="FF0000"/>
                <w:sz w:val="24"/>
                <w:szCs w:val="24"/>
              </w:rPr>
            </w:pPr>
            <w:r>
              <w:rPr>
                <w:b/>
                <w:bCs/>
                <w:color w:val="FF0000"/>
                <w:sz w:val="24"/>
                <w:szCs w:val="24"/>
              </w:rPr>
              <w:t> </w:t>
            </w:r>
          </w:p>
        </w:tc>
        <w:tc>
          <w:tcPr>
            <w:tcW w:w="1557" w:type="dxa"/>
            <w:tcBorders>
              <w:top w:val="nil"/>
              <w:left w:val="nil"/>
              <w:bottom w:val="nil"/>
              <w:right w:val="single" w:sz="4" w:space="0" w:color="auto"/>
            </w:tcBorders>
            <w:shd w:val="clear" w:color="auto" w:fill="auto"/>
            <w:vAlign w:val="center"/>
            <w:hideMark/>
          </w:tcPr>
          <w:p w14:paraId="118A3894" w14:textId="77777777" w:rsidR="00F93D16" w:rsidRDefault="004F536B">
            <w:pPr>
              <w:jc w:val="center"/>
              <w:rPr>
                <w:b/>
                <w:bCs/>
                <w:color w:val="FF0000"/>
                <w:sz w:val="24"/>
                <w:szCs w:val="24"/>
              </w:rPr>
            </w:pPr>
            <w:r>
              <w:rPr>
                <w:b/>
                <w:bCs/>
                <w:color w:val="FF0000"/>
                <w:sz w:val="24"/>
                <w:szCs w:val="24"/>
              </w:rPr>
              <w:t> </w:t>
            </w:r>
          </w:p>
        </w:tc>
      </w:tr>
      <w:tr w:rsidR="00F93D16" w14:paraId="72816D12"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BB2A075"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4EC27574" w14:textId="77777777" w:rsidR="00F93D16" w:rsidRDefault="004F536B">
            <w:pPr>
              <w:rPr>
                <w:b/>
                <w:bCs/>
                <w:color w:val="000000"/>
                <w:sz w:val="24"/>
                <w:szCs w:val="24"/>
                <w:u w:val="single"/>
              </w:rPr>
            </w:pPr>
            <w:r>
              <w:rPr>
                <w:b/>
                <w:bCs/>
                <w:color w:val="000000"/>
                <w:sz w:val="24"/>
                <w:szCs w:val="24"/>
                <w:u w:val="single"/>
              </w:rPr>
              <w:t> </w:t>
            </w:r>
          </w:p>
        </w:tc>
        <w:tc>
          <w:tcPr>
            <w:tcW w:w="790" w:type="dxa"/>
            <w:tcBorders>
              <w:top w:val="nil"/>
              <w:left w:val="nil"/>
              <w:bottom w:val="nil"/>
              <w:right w:val="single" w:sz="4" w:space="0" w:color="auto"/>
            </w:tcBorders>
            <w:shd w:val="clear" w:color="auto" w:fill="auto"/>
            <w:vAlign w:val="center"/>
            <w:hideMark/>
          </w:tcPr>
          <w:p w14:paraId="1520D1E3"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2720B6C6" w14:textId="77777777" w:rsidR="00F93D16" w:rsidRDefault="004F536B">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14:paraId="2D10A472" w14:textId="77777777" w:rsidR="00F93D16" w:rsidRDefault="004F536B">
            <w:pPr>
              <w:jc w:val="center"/>
              <w:rPr>
                <w:b/>
                <w:bCs/>
                <w:sz w:val="24"/>
                <w:szCs w:val="24"/>
              </w:rPr>
            </w:pPr>
            <w:r>
              <w:rPr>
                <w:b/>
                <w:bCs/>
                <w:sz w:val="24"/>
                <w:szCs w:val="24"/>
              </w:rPr>
              <w:t> </w:t>
            </w:r>
          </w:p>
        </w:tc>
      </w:tr>
      <w:tr w:rsidR="00F93D16" w14:paraId="2B9B9798" w14:textId="77777777">
        <w:trPr>
          <w:trHeight w:val="405"/>
        </w:trPr>
        <w:tc>
          <w:tcPr>
            <w:tcW w:w="85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A424C90" w14:textId="77777777" w:rsidR="00F93D16" w:rsidRDefault="004F536B">
            <w:pPr>
              <w:jc w:val="right"/>
              <w:rPr>
                <w:b/>
                <w:bCs/>
                <w:color w:val="000000"/>
                <w:sz w:val="24"/>
                <w:szCs w:val="24"/>
              </w:rPr>
            </w:pPr>
            <w:r>
              <w:rPr>
                <w:b/>
                <w:bCs/>
                <w:color w:val="000000"/>
                <w:sz w:val="24"/>
                <w:szCs w:val="24"/>
              </w:rPr>
              <w:t>Tổng (VND)</w:t>
            </w:r>
          </w:p>
        </w:tc>
        <w:tc>
          <w:tcPr>
            <w:tcW w:w="1569" w:type="dxa"/>
            <w:gridSpan w:val="2"/>
            <w:tcBorders>
              <w:top w:val="single" w:sz="4" w:space="0" w:color="auto"/>
              <w:left w:val="nil"/>
              <w:bottom w:val="single" w:sz="4" w:space="0" w:color="auto"/>
              <w:right w:val="single" w:sz="4" w:space="0" w:color="auto"/>
            </w:tcBorders>
            <w:shd w:val="clear" w:color="auto" w:fill="auto"/>
            <w:vAlign w:val="center"/>
            <w:hideMark/>
          </w:tcPr>
          <w:p w14:paraId="0C80286D" w14:textId="77777777" w:rsidR="00F93D16" w:rsidRDefault="004F536B">
            <w:pPr>
              <w:jc w:val="right"/>
              <w:rPr>
                <w:b/>
                <w:bCs/>
                <w:sz w:val="24"/>
                <w:szCs w:val="24"/>
              </w:rPr>
            </w:pPr>
            <w:r>
              <w:rPr>
                <w:b/>
                <w:bCs/>
                <w:sz w:val="24"/>
                <w:szCs w:val="24"/>
              </w:rPr>
              <w:t>250,000,000</w:t>
            </w:r>
          </w:p>
        </w:tc>
      </w:tr>
      <w:tr w:rsidR="00F93D16" w14:paraId="4F262A9C" w14:textId="77777777">
        <w:trPr>
          <w:trHeight w:val="315"/>
        </w:trPr>
        <w:tc>
          <w:tcPr>
            <w:tcW w:w="85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B136C54" w14:textId="77777777" w:rsidR="00F93D16" w:rsidRDefault="004F536B">
            <w:pPr>
              <w:jc w:val="right"/>
              <w:rPr>
                <w:b/>
                <w:bCs/>
                <w:color w:val="000000"/>
                <w:sz w:val="24"/>
                <w:szCs w:val="24"/>
              </w:rPr>
            </w:pPr>
            <w:r>
              <w:rPr>
                <w:b/>
                <w:bCs/>
                <w:color w:val="000000"/>
                <w:sz w:val="24"/>
                <w:szCs w:val="24"/>
              </w:rPr>
              <w:t>VAT 10%</w:t>
            </w:r>
          </w:p>
        </w:tc>
        <w:tc>
          <w:tcPr>
            <w:tcW w:w="1569" w:type="dxa"/>
            <w:gridSpan w:val="2"/>
            <w:tcBorders>
              <w:top w:val="nil"/>
              <w:left w:val="nil"/>
              <w:bottom w:val="single" w:sz="4" w:space="0" w:color="auto"/>
              <w:right w:val="single" w:sz="4" w:space="0" w:color="auto"/>
            </w:tcBorders>
            <w:shd w:val="clear" w:color="auto" w:fill="auto"/>
            <w:vAlign w:val="center"/>
            <w:hideMark/>
          </w:tcPr>
          <w:p w14:paraId="032F7849" w14:textId="77777777" w:rsidR="00F93D16" w:rsidRDefault="004F536B">
            <w:pPr>
              <w:rPr>
                <w:b/>
                <w:bCs/>
                <w:sz w:val="24"/>
                <w:szCs w:val="24"/>
              </w:rPr>
            </w:pPr>
            <w:r>
              <w:rPr>
                <w:b/>
                <w:bCs/>
                <w:sz w:val="24"/>
                <w:szCs w:val="24"/>
              </w:rPr>
              <w:t xml:space="preserve">    25,000,000 </w:t>
            </w:r>
          </w:p>
        </w:tc>
      </w:tr>
      <w:tr w:rsidR="00F93D16" w14:paraId="2E4268D6" w14:textId="77777777">
        <w:trPr>
          <w:trHeight w:val="345"/>
        </w:trPr>
        <w:tc>
          <w:tcPr>
            <w:tcW w:w="85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63D9551" w14:textId="77777777" w:rsidR="00F93D16" w:rsidRDefault="004F536B">
            <w:pPr>
              <w:jc w:val="right"/>
              <w:rPr>
                <w:b/>
                <w:bCs/>
                <w:color w:val="000000"/>
                <w:sz w:val="24"/>
                <w:szCs w:val="24"/>
              </w:rPr>
            </w:pPr>
            <w:r>
              <w:rPr>
                <w:b/>
                <w:bCs/>
                <w:color w:val="000000"/>
                <w:sz w:val="24"/>
                <w:szCs w:val="24"/>
              </w:rPr>
              <w:t>Tổng cộng</w:t>
            </w:r>
          </w:p>
        </w:tc>
        <w:tc>
          <w:tcPr>
            <w:tcW w:w="1569" w:type="dxa"/>
            <w:gridSpan w:val="2"/>
            <w:tcBorders>
              <w:top w:val="nil"/>
              <w:left w:val="nil"/>
              <w:bottom w:val="single" w:sz="4" w:space="0" w:color="auto"/>
              <w:right w:val="single" w:sz="4" w:space="0" w:color="auto"/>
            </w:tcBorders>
            <w:shd w:val="clear" w:color="auto" w:fill="auto"/>
            <w:vAlign w:val="center"/>
            <w:hideMark/>
          </w:tcPr>
          <w:p w14:paraId="03960B76" w14:textId="77777777" w:rsidR="00F93D16" w:rsidRDefault="004F536B">
            <w:pPr>
              <w:jc w:val="right"/>
              <w:rPr>
                <w:b/>
                <w:bCs/>
                <w:sz w:val="24"/>
                <w:szCs w:val="24"/>
              </w:rPr>
            </w:pPr>
            <w:r>
              <w:rPr>
                <w:b/>
                <w:bCs/>
                <w:sz w:val="24"/>
                <w:szCs w:val="24"/>
              </w:rPr>
              <w:t>275,000,000</w:t>
            </w:r>
          </w:p>
        </w:tc>
      </w:tr>
    </w:tbl>
    <w:p w14:paraId="44BCB1B5" w14:textId="77777777" w:rsidR="00F93D16" w:rsidRDefault="00F93D16">
      <w:pPr>
        <w:pStyle w:val="Title"/>
        <w:jc w:val="left"/>
        <w:rPr>
          <w:rFonts w:ascii="Times New Roman" w:hAnsi="Times New Roman"/>
          <w:b w:val="0"/>
          <w:szCs w:val="24"/>
        </w:rPr>
      </w:pPr>
    </w:p>
    <w:p w14:paraId="15FA5009" w14:textId="77777777" w:rsidR="00F93D16" w:rsidRDefault="004F536B">
      <w:pPr>
        <w:pStyle w:val="Title"/>
        <w:jc w:val="left"/>
        <w:rPr>
          <w:rFonts w:ascii="Times New Roman" w:hAnsi="Times New Roman"/>
          <w:szCs w:val="24"/>
          <w:u w:val="single"/>
        </w:rPr>
      </w:pPr>
      <w:r>
        <w:rPr>
          <w:rFonts w:ascii="Times New Roman" w:hAnsi="Times New Roman"/>
          <w:szCs w:val="24"/>
          <w:u w:val="single"/>
        </w:rPr>
        <w:t xml:space="preserve">Tổng giá trị hợp đồng là: </w:t>
      </w:r>
    </w:p>
    <w:p w14:paraId="3EDD3699" w14:textId="77777777" w:rsidR="00F93D16" w:rsidRDefault="004F536B">
      <w:pPr>
        <w:pStyle w:val="Title"/>
        <w:jc w:val="left"/>
        <w:rPr>
          <w:rFonts w:ascii="Times New Roman" w:hAnsi="Times New Roman"/>
          <w:b w:val="0"/>
          <w:szCs w:val="24"/>
        </w:rPr>
      </w:pPr>
      <w:r>
        <w:rPr>
          <w:rFonts w:ascii="Times New Roman" w:hAnsi="Times New Roman"/>
          <w:b w:val="0"/>
          <w:szCs w:val="24"/>
        </w:rPr>
        <w:t>(Bằng chữ: Hai trăm bảy mươi lăm</w:t>
      </w:r>
      <w:r>
        <w:rPr>
          <w:rFonts w:ascii="Times New Roman" w:hAnsi="Times New Roman"/>
          <w:b w:val="0"/>
          <w:szCs w:val="24"/>
        </w:rPr>
        <w:t xml:space="preserve"> triệu đồng chẵn)</w:t>
      </w:r>
    </w:p>
    <w:p w14:paraId="47845071" w14:textId="77777777" w:rsidR="00F93D16" w:rsidRDefault="00F93D16">
      <w:pPr>
        <w:pStyle w:val="Title"/>
        <w:jc w:val="left"/>
        <w:rPr>
          <w:rFonts w:ascii="Times New Roman" w:hAnsi="Times New Roman"/>
          <w:szCs w:val="24"/>
          <w:u w:val="single"/>
        </w:rPr>
      </w:pPr>
    </w:p>
    <w:p w14:paraId="3A0ED61E" w14:textId="77777777" w:rsidR="00F93D16" w:rsidRDefault="004F536B">
      <w:pPr>
        <w:widowControl w:val="0"/>
        <w:autoSpaceDE w:val="0"/>
        <w:autoSpaceDN w:val="0"/>
        <w:adjustRightInd w:val="0"/>
        <w:spacing w:line="264" w:lineRule="auto"/>
        <w:rPr>
          <w:sz w:val="24"/>
          <w:szCs w:val="24"/>
          <w:lang w:val="pt-BR"/>
        </w:rPr>
      </w:pPr>
      <w:r>
        <w:rPr>
          <w:b/>
          <w:bCs/>
          <w:sz w:val="24"/>
          <w:szCs w:val="24"/>
          <w:u w:val="single"/>
          <w:lang w:val="pt-BR"/>
        </w:rPr>
        <w:t>Đ</w:t>
      </w:r>
      <w:r>
        <w:rPr>
          <w:b/>
          <w:bCs/>
          <w:spacing w:val="-1"/>
          <w:sz w:val="24"/>
          <w:szCs w:val="24"/>
          <w:u w:val="single"/>
          <w:lang w:val="pt-BR"/>
        </w:rPr>
        <w:t>I</w:t>
      </w:r>
      <w:r>
        <w:rPr>
          <w:b/>
          <w:bCs/>
          <w:sz w:val="24"/>
          <w:szCs w:val="24"/>
          <w:u w:val="single"/>
          <w:lang w:val="pt-BR"/>
        </w:rPr>
        <w:t>ỀU</w:t>
      </w:r>
      <w:r>
        <w:rPr>
          <w:b/>
          <w:bCs/>
          <w:spacing w:val="10"/>
          <w:sz w:val="24"/>
          <w:szCs w:val="24"/>
          <w:u w:val="single"/>
          <w:lang w:val="pt-BR"/>
        </w:rPr>
        <w:t xml:space="preserve"> </w:t>
      </w:r>
      <w:r>
        <w:rPr>
          <w:b/>
          <w:bCs/>
          <w:spacing w:val="-1"/>
          <w:sz w:val="24"/>
          <w:szCs w:val="24"/>
          <w:u w:val="single"/>
          <w:lang w:val="pt-BR"/>
        </w:rPr>
        <w:t>2</w:t>
      </w:r>
      <w:r>
        <w:rPr>
          <w:b/>
          <w:bCs/>
          <w:spacing w:val="-1"/>
          <w:sz w:val="24"/>
          <w:szCs w:val="24"/>
          <w:lang w:val="pt-BR"/>
        </w:rPr>
        <w:t>:</w:t>
      </w:r>
      <w:r>
        <w:rPr>
          <w:b/>
          <w:bCs/>
          <w:spacing w:val="39"/>
          <w:sz w:val="24"/>
          <w:szCs w:val="24"/>
          <w:lang w:val="pt-BR"/>
        </w:rPr>
        <w:t xml:space="preserve"> </w:t>
      </w:r>
      <w:r>
        <w:rPr>
          <w:b/>
          <w:bCs/>
          <w:sz w:val="24"/>
          <w:szCs w:val="24"/>
          <w:lang w:val="pt-BR"/>
        </w:rPr>
        <w:t>Q</w:t>
      </w:r>
      <w:r>
        <w:rPr>
          <w:b/>
          <w:bCs/>
          <w:spacing w:val="-1"/>
          <w:sz w:val="24"/>
          <w:szCs w:val="24"/>
          <w:lang w:val="pt-BR"/>
        </w:rPr>
        <w:t>U</w:t>
      </w:r>
      <w:r>
        <w:rPr>
          <w:b/>
          <w:bCs/>
          <w:sz w:val="24"/>
          <w:szCs w:val="24"/>
          <w:lang w:val="pt-BR"/>
        </w:rPr>
        <w:t>Y</w:t>
      </w:r>
      <w:r>
        <w:rPr>
          <w:b/>
          <w:bCs/>
          <w:spacing w:val="11"/>
          <w:sz w:val="24"/>
          <w:szCs w:val="24"/>
          <w:lang w:val="pt-BR"/>
        </w:rPr>
        <w:t xml:space="preserve"> </w:t>
      </w:r>
      <w:r>
        <w:rPr>
          <w:b/>
          <w:bCs/>
          <w:spacing w:val="1"/>
          <w:sz w:val="24"/>
          <w:szCs w:val="24"/>
          <w:lang w:val="pt-BR"/>
        </w:rPr>
        <w:t>C</w:t>
      </w:r>
      <w:r>
        <w:rPr>
          <w:b/>
          <w:bCs/>
          <w:spacing w:val="-1"/>
          <w:sz w:val="24"/>
          <w:szCs w:val="24"/>
          <w:lang w:val="pt-BR"/>
        </w:rPr>
        <w:t>ÁC</w:t>
      </w:r>
      <w:r>
        <w:rPr>
          <w:b/>
          <w:bCs/>
          <w:sz w:val="24"/>
          <w:szCs w:val="24"/>
          <w:lang w:val="pt-BR"/>
        </w:rPr>
        <w:t>H</w:t>
      </w:r>
      <w:r>
        <w:rPr>
          <w:b/>
          <w:bCs/>
          <w:spacing w:val="15"/>
          <w:sz w:val="24"/>
          <w:szCs w:val="24"/>
          <w:lang w:val="pt-BR"/>
        </w:rPr>
        <w:t xml:space="preserve"> </w:t>
      </w:r>
      <w:r>
        <w:rPr>
          <w:b/>
          <w:bCs/>
          <w:sz w:val="24"/>
          <w:szCs w:val="24"/>
          <w:lang w:val="pt-BR"/>
        </w:rPr>
        <w:t>–</w:t>
      </w:r>
      <w:r>
        <w:rPr>
          <w:b/>
          <w:bCs/>
          <w:spacing w:val="3"/>
          <w:sz w:val="24"/>
          <w:szCs w:val="24"/>
          <w:lang w:val="pt-BR"/>
        </w:rPr>
        <w:t xml:space="preserve"> </w:t>
      </w:r>
      <w:r>
        <w:rPr>
          <w:b/>
          <w:bCs/>
          <w:spacing w:val="-1"/>
          <w:sz w:val="24"/>
          <w:szCs w:val="24"/>
          <w:lang w:val="pt-BR"/>
        </w:rPr>
        <w:t>C</w:t>
      </w:r>
      <w:r>
        <w:rPr>
          <w:b/>
          <w:bCs/>
          <w:spacing w:val="1"/>
          <w:sz w:val="24"/>
          <w:szCs w:val="24"/>
          <w:lang w:val="pt-BR"/>
        </w:rPr>
        <w:t>H</w:t>
      </w:r>
      <w:r>
        <w:rPr>
          <w:b/>
          <w:bCs/>
          <w:sz w:val="24"/>
          <w:szCs w:val="24"/>
          <w:lang w:val="pt-BR"/>
        </w:rPr>
        <w:t>ẤT</w:t>
      </w:r>
      <w:r>
        <w:rPr>
          <w:b/>
          <w:bCs/>
          <w:spacing w:val="15"/>
          <w:sz w:val="24"/>
          <w:szCs w:val="24"/>
          <w:lang w:val="pt-BR"/>
        </w:rPr>
        <w:t xml:space="preserve"> </w:t>
      </w:r>
      <w:r>
        <w:rPr>
          <w:b/>
          <w:bCs/>
          <w:spacing w:val="1"/>
          <w:sz w:val="24"/>
          <w:szCs w:val="24"/>
          <w:lang w:val="pt-BR"/>
        </w:rPr>
        <w:t>L</w:t>
      </w:r>
      <w:r>
        <w:rPr>
          <w:b/>
          <w:bCs/>
          <w:spacing w:val="-1"/>
          <w:sz w:val="24"/>
          <w:szCs w:val="24"/>
          <w:lang w:val="pt-BR"/>
        </w:rPr>
        <w:t>Ư</w:t>
      </w:r>
      <w:r>
        <w:rPr>
          <w:b/>
          <w:bCs/>
          <w:spacing w:val="1"/>
          <w:sz w:val="24"/>
          <w:szCs w:val="24"/>
          <w:lang w:val="pt-BR"/>
        </w:rPr>
        <w:t>Ợ</w:t>
      </w:r>
      <w:r>
        <w:rPr>
          <w:b/>
          <w:bCs/>
          <w:spacing w:val="-2"/>
          <w:sz w:val="24"/>
          <w:szCs w:val="24"/>
          <w:lang w:val="pt-BR"/>
        </w:rPr>
        <w:t>N</w:t>
      </w:r>
      <w:r>
        <w:rPr>
          <w:b/>
          <w:bCs/>
          <w:sz w:val="24"/>
          <w:szCs w:val="24"/>
          <w:lang w:val="pt-BR"/>
        </w:rPr>
        <w:t>G</w:t>
      </w:r>
      <w:r>
        <w:rPr>
          <w:b/>
          <w:bCs/>
          <w:spacing w:val="15"/>
          <w:sz w:val="24"/>
          <w:szCs w:val="24"/>
          <w:lang w:val="pt-BR"/>
        </w:rPr>
        <w:t xml:space="preserve"> </w:t>
      </w:r>
      <w:r>
        <w:rPr>
          <w:b/>
          <w:bCs/>
          <w:sz w:val="24"/>
          <w:szCs w:val="24"/>
          <w:lang w:val="pt-BR"/>
        </w:rPr>
        <w:t>HÀNG</w:t>
      </w:r>
      <w:r>
        <w:rPr>
          <w:b/>
          <w:bCs/>
          <w:spacing w:val="15"/>
          <w:sz w:val="24"/>
          <w:szCs w:val="24"/>
          <w:lang w:val="pt-BR"/>
        </w:rPr>
        <w:t xml:space="preserve"> </w:t>
      </w:r>
      <w:r>
        <w:rPr>
          <w:b/>
          <w:bCs/>
          <w:w w:val="102"/>
          <w:sz w:val="24"/>
          <w:szCs w:val="24"/>
          <w:lang w:val="pt-BR"/>
        </w:rPr>
        <w:t>HÓ</w:t>
      </w:r>
      <w:r>
        <w:rPr>
          <w:b/>
          <w:bCs/>
          <w:spacing w:val="-2"/>
          <w:w w:val="102"/>
          <w:sz w:val="24"/>
          <w:szCs w:val="24"/>
          <w:lang w:val="pt-BR"/>
        </w:rPr>
        <w:t>A</w:t>
      </w:r>
    </w:p>
    <w:p w14:paraId="66391948"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2.1.</w:t>
      </w:r>
      <w:r>
        <w:rPr>
          <w:sz w:val="24"/>
          <w:szCs w:val="24"/>
          <w:lang w:val="pt-BR"/>
        </w:rPr>
        <w:tab/>
      </w:r>
      <w:r>
        <w:rPr>
          <w:b/>
          <w:bCs/>
          <w:sz w:val="24"/>
          <w:szCs w:val="24"/>
          <w:lang w:val="pt-BR"/>
        </w:rPr>
        <w:t>Quy</w:t>
      </w:r>
      <w:r>
        <w:rPr>
          <w:b/>
          <w:bCs/>
          <w:spacing w:val="31"/>
          <w:sz w:val="24"/>
          <w:szCs w:val="24"/>
          <w:lang w:val="pt-BR"/>
        </w:rPr>
        <w:t xml:space="preserve"> </w:t>
      </w:r>
      <w:r>
        <w:rPr>
          <w:b/>
          <w:bCs/>
          <w:sz w:val="24"/>
          <w:szCs w:val="24"/>
          <w:lang w:val="pt-BR"/>
        </w:rPr>
        <w:t>cách</w:t>
      </w:r>
      <w:r>
        <w:rPr>
          <w:b/>
          <w:bCs/>
          <w:spacing w:val="28"/>
          <w:sz w:val="24"/>
          <w:szCs w:val="24"/>
          <w:lang w:val="pt-BR"/>
        </w:rPr>
        <w:t xml:space="preserve"> </w:t>
      </w:r>
      <w:r>
        <w:rPr>
          <w:b/>
          <w:bCs/>
          <w:spacing w:val="-1"/>
          <w:sz w:val="24"/>
          <w:szCs w:val="24"/>
          <w:lang w:val="pt-BR"/>
        </w:rPr>
        <w:t>k</w:t>
      </w:r>
      <w:r>
        <w:rPr>
          <w:b/>
          <w:bCs/>
          <w:sz w:val="24"/>
          <w:szCs w:val="24"/>
          <w:lang w:val="pt-BR"/>
        </w:rPr>
        <w:t>ỹ</w:t>
      </w:r>
      <w:r>
        <w:rPr>
          <w:b/>
          <w:bCs/>
          <w:spacing w:val="27"/>
          <w:sz w:val="24"/>
          <w:szCs w:val="24"/>
          <w:lang w:val="pt-BR"/>
        </w:rPr>
        <w:t xml:space="preserve"> </w:t>
      </w:r>
      <w:r>
        <w:rPr>
          <w:b/>
          <w:bCs/>
          <w:spacing w:val="-1"/>
          <w:sz w:val="24"/>
          <w:szCs w:val="24"/>
          <w:lang w:val="pt-BR"/>
        </w:rPr>
        <w:t>t</w:t>
      </w:r>
      <w:r>
        <w:rPr>
          <w:b/>
          <w:bCs/>
          <w:sz w:val="24"/>
          <w:szCs w:val="24"/>
          <w:lang w:val="pt-BR"/>
        </w:rPr>
        <w:t>h</w:t>
      </w:r>
      <w:r>
        <w:rPr>
          <w:b/>
          <w:bCs/>
          <w:spacing w:val="-1"/>
          <w:sz w:val="24"/>
          <w:szCs w:val="24"/>
          <w:lang w:val="pt-BR"/>
        </w:rPr>
        <w:t>u</w:t>
      </w:r>
      <w:r>
        <w:rPr>
          <w:b/>
          <w:bCs/>
          <w:sz w:val="24"/>
          <w:szCs w:val="24"/>
          <w:lang w:val="pt-BR"/>
        </w:rPr>
        <w:t>ậ</w:t>
      </w:r>
      <w:r>
        <w:rPr>
          <w:b/>
          <w:bCs/>
          <w:spacing w:val="-1"/>
          <w:sz w:val="24"/>
          <w:szCs w:val="24"/>
          <w:lang w:val="pt-BR"/>
        </w:rPr>
        <w:t>t</w:t>
      </w:r>
      <w:r>
        <w:rPr>
          <w:b/>
          <w:bCs/>
          <w:sz w:val="24"/>
          <w:szCs w:val="24"/>
          <w:lang w:val="pt-BR"/>
        </w:rPr>
        <w:t>:</w:t>
      </w:r>
      <w:r>
        <w:rPr>
          <w:b/>
          <w:bCs/>
          <w:spacing w:val="34"/>
          <w:sz w:val="24"/>
          <w:szCs w:val="24"/>
          <w:lang w:val="pt-BR"/>
        </w:rPr>
        <w:t xml:space="preserve"> </w:t>
      </w:r>
      <w:r>
        <w:rPr>
          <w:sz w:val="24"/>
          <w:szCs w:val="24"/>
          <w:lang w:val="pt-BR"/>
        </w:rPr>
        <w:t>theo</w:t>
      </w:r>
      <w:r>
        <w:rPr>
          <w:spacing w:val="29"/>
          <w:sz w:val="24"/>
          <w:szCs w:val="24"/>
          <w:lang w:val="pt-BR"/>
        </w:rPr>
        <w:t xml:space="preserve"> </w:t>
      </w:r>
      <w:r>
        <w:rPr>
          <w:spacing w:val="-1"/>
          <w:sz w:val="24"/>
          <w:szCs w:val="24"/>
          <w:lang w:val="pt-BR"/>
        </w:rPr>
        <w:t>t</w:t>
      </w:r>
      <w:r>
        <w:rPr>
          <w:sz w:val="24"/>
          <w:szCs w:val="24"/>
          <w:lang w:val="pt-BR"/>
        </w:rPr>
        <w:t>iêu</w:t>
      </w:r>
      <w:r>
        <w:rPr>
          <w:spacing w:val="27"/>
          <w:sz w:val="24"/>
          <w:szCs w:val="24"/>
          <w:lang w:val="pt-BR"/>
        </w:rPr>
        <w:t xml:space="preserve"> </w:t>
      </w:r>
      <w:r>
        <w:rPr>
          <w:sz w:val="24"/>
          <w:szCs w:val="24"/>
          <w:lang w:val="pt-BR"/>
        </w:rPr>
        <w:t>ch</w:t>
      </w:r>
      <w:r>
        <w:rPr>
          <w:spacing w:val="-1"/>
          <w:sz w:val="24"/>
          <w:szCs w:val="24"/>
          <w:lang w:val="pt-BR"/>
        </w:rPr>
        <w:t>u</w:t>
      </w:r>
      <w:r>
        <w:rPr>
          <w:spacing w:val="1"/>
          <w:sz w:val="24"/>
          <w:szCs w:val="24"/>
          <w:lang w:val="pt-BR"/>
        </w:rPr>
        <w:t>ẩ</w:t>
      </w:r>
      <w:r>
        <w:rPr>
          <w:sz w:val="24"/>
          <w:szCs w:val="24"/>
          <w:lang w:val="pt-BR"/>
        </w:rPr>
        <w:t>n</w:t>
      </w:r>
      <w:r>
        <w:rPr>
          <w:spacing w:val="30"/>
          <w:sz w:val="24"/>
          <w:szCs w:val="24"/>
          <w:lang w:val="pt-BR"/>
        </w:rPr>
        <w:t xml:space="preserve"> </w:t>
      </w:r>
      <w:r>
        <w:rPr>
          <w:sz w:val="24"/>
          <w:szCs w:val="24"/>
          <w:lang w:val="pt-BR"/>
        </w:rPr>
        <w:t>kỹ</w:t>
      </w:r>
      <w:r>
        <w:rPr>
          <w:spacing w:val="25"/>
          <w:sz w:val="24"/>
          <w:szCs w:val="24"/>
          <w:lang w:val="pt-BR"/>
        </w:rPr>
        <w:t xml:space="preserve"> </w:t>
      </w:r>
      <w:r>
        <w:rPr>
          <w:spacing w:val="2"/>
          <w:sz w:val="24"/>
          <w:szCs w:val="24"/>
          <w:lang w:val="pt-BR"/>
        </w:rPr>
        <w:t>t</w:t>
      </w:r>
      <w:r>
        <w:rPr>
          <w:spacing w:val="-1"/>
          <w:sz w:val="24"/>
          <w:szCs w:val="24"/>
          <w:lang w:val="pt-BR"/>
        </w:rPr>
        <w:t>h</w:t>
      </w:r>
      <w:r>
        <w:rPr>
          <w:sz w:val="24"/>
          <w:szCs w:val="24"/>
          <w:lang w:val="pt-BR"/>
        </w:rPr>
        <w:t>u</w:t>
      </w:r>
      <w:r>
        <w:rPr>
          <w:spacing w:val="-1"/>
          <w:sz w:val="24"/>
          <w:szCs w:val="24"/>
          <w:lang w:val="pt-BR"/>
        </w:rPr>
        <w:t>ậ</w:t>
      </w:r>
      <w:r>
        <w:rPr>
          <w:sz w:val="24"/>
          <w:szCs w:val="24"/>
          <w:lang w:val="pt-BR"/>
        </w:rPr>
        <w:t>t</w:t>
      </w:r>
      <w:r>
        <w:rPr>
          <w:spacing w:val="30"/>
          <w:sz w:val="24"/>
          <w:szCs w:val="24"/>
          <w:lang w:val="pt-BR"/>
        </w:rPr>
        <w:t xml:space="preserve"> </w:t>
      </w:r>
      <w:r>
        <w:rPr>
          <w:spacing w:val="2"/>
          <w:sz w:val="24"/>
          <w:szCs w:val="24"/>
          <w:lang w:val="pt-BR"/>
        </w:rPr>
        <w:t>c</w:t>
      </w:r>
      <w:r>
        <w:rPr>
          <w:spacing w:val="-1"/>
          <w:sz w:val="24"/>
          <w:szCs w:val="24"/>
          <w:lang w:val="pt-BR"/>
        </w:rPr>
        <w:t>ủ</w:t>
      </w:r>
      <w:r>
        <w:rPr>
          <w:sz w:val="24"/>
          <w:szCs w:val="24"/>
          <w:lang w:val="pt-BR"/>
        </w:rPr>
        <w:t>a</w:t>
      </w:r>
      <w:r>
        <w:rPr>
          <w:spacing w:val="28"/>
          <w:sz w:val="24"/>
          <w:szCs w:val="24"/>
          <w:lang w:val="pt-BR"/>
        </w:rPr>
        <w:t xml:space="preserve"> </w:t>
      </w:r>
      <w:r>
        <w:rPr>
          <w:spacing w:val="-2"/>
          <w:sz w:val="24"/>
          <w:szCs w:val="24"/>
          <w:lang w:val="pt-BR"/>
        </w:rPr>
        <w:t>m</w:t>
      </w:r>
      <w:r>
        <w:rPr>
          <w:sz w:val="24"/>
          <w:szCs w:val="24"/>
          <w:lang w:val="pt-BR"/>
        </w:rPr>
        <w:t>ã</w:t>
      </w:r>
      <w:r>
        <w:rPr>
          <w:spacing w:val="28"/>
          <w:sz w:val="24"/>
          <w:szCs w:val="24"/>
          <w:lang w:val="pt-BR"/>
        </w:rPr>
        <w:t xml:space="preserve"> </w:t>
      </w:r>
      <w:r>
        <w:rPr>
          <w:spacing w:val="-1"/>
          <w:sz w:val="24"/>
          <w:szCs w:val="24"/>
          <w:lang w:val="pt-BR"/>
        </w:rPr>
        <w:t>s</w:t>
      </w:r>
      <w:r>
        <w:rPr>
          <w:sz w:val="24"/>
          <w:szCs w:val="24"/>
          <w:lang w:val="pt-BR"/>
        </w:rPr>
        <w:t>ố</w:t>
      </w:r>
      <w:r>
        <w:rPr>
          <w:spacing w:val="26"/>
          <w:sz w:val="24"/>
          <w:szCs w:val="24"/>
          <w:lang w:val="pt-BR"/>
        </w:rPr>
        <w:t xml:space="preserve"> </w:t>
      </w:r>
      <w:r>
        <w:rPr>
          <w:spacing w:val="-1"/>
          <w:sz w:val="24"/>
          <w:szCs w:val="24"/>
          <w:lang w:val="pt-BR"/>
        </w:rPr>
        <w:t>h</w:t>
      </w:r>
      <w:r>
        <w:rPr>
          <w:spacing w:val="2"/>
          <w:sz w:val="24"/>
          <w:szCs w:val="24"/>
          <w:lang w:val="pt-BR"/>
        </w:rPr>
        <w:t>à</w:t>
      </w:r>
      <w:r>
        <w:rPr>
          <w:spacing w:val="-1"/>
          <w:sz w:val="24"/>
          <w:szCs w:val="24"/>
          <w:lang w:val="pt-BR"/>
        </w:rPr>
        <w:t>n</w:t>
      </w:r>
      <w:r>
        <w:rPr>
          <w:sz w:val="24"/>
          <w:szCs w:val="24"/>
          <w:lang w:val="pt-BR"/>
        </w:rPr>
        <w:t>g</w:t>
      </w:r>
      <w:r>
        <w:rPr>
          <w:spacing w:val="30"/>
          <w:sz w:val="24"/>
          <w:szCs w:val="24"/>
          <w:lang w:val="pt-BR"/>
        </w:rPr>
        <w:t xml:space="preserve"> </w:t>
      </w:r>
      <w:r>
        <w:rPr>
          <w:spacing w:val="-1"/>
          <w:sz w:val="24"/>
          <w:szCs w:val="24"/>
          <w:lang w:val="pt-BR"/>
        </w:rPr>
        <w:t>hó</w:t>
      </w:r>
      <w:r>
        <w:rPr>
          <w:sz w:val="24"/>
          <w:szCs w:val="24"/>
          <w:lang w:val="pt-BR"/>
        </w:rPr>
        <w:t>a</w:t>
      </w:r>
      <w:r>
        <w:rPr>
          <w:spacing w:val="29"/>
          <w:sz w:val="24"/>
          <w:szCs w:val="24"/>
          <w:lang w:val="pt-BR"/>
        </w:rPr>
        <w:t xml:space="preserve"> </w:t>
      </w:r>
      <w:r>
        <w:rPr>
          <w:sz w:val="24"/>
          <w:szCs w:val="24"/>
          <w:lang w:val="pt-BR"/>
        </w:rPr>
        <w:t>(</w:t>
      </w:r>
      <w:r>
        <w:rPr>
          <w:spacing w:val="-1"/>
          <w:sz w:val="24"/>
          <w:szCs w:val="24"/>
          <w:lang w:val="pt-BR"/>
        </w:rPr>
        <w:t>tạ</w:t>
      </w:r>
      <w:r>
        <w:rPr>
          <w:sz w:val="24"/>
          <w:szCs w:val="24"/>
          <w:lang w:val="pt-BR"/>
        </w:rPr>
        <w:t>i</w:t>
      </w:r>
      <w:r>
        <w:rPr>
          <w:spacing w:val="28"/>
          <w:sz w:val="24"/>
          <w:szCs w:val="24"/>
          <w:lang w:val="pt-BR"/>
        </w:rPr>
        <w:t xml:space="preserve"> </w:t>
      </w:r>
      <w:r>
        <w:rPr>
          <w:spacing w:val="-2"/>
          <w:sz w:val="24"/>
          <w:szCs w:val="24"/>
          <w:lang w:val="pt-BR"/>
        </w:rPr>
        <w:t>Đ</w:t>
      </w:r>
      <w:r>
        <w:rPr>
          <w:sz w:val="24"/>
          <w:szCs w:val="24"/>
          <w:lang w:val="pt-BR"/>
        </w:rPr>
        <w:t>i</w:t>
      </w:r>
      <w:r>
        <w:rPr>
          <w:spacing w:val="1"/>
          <w:sz w:val="24"/>
          <w:szCs w:val="24"/>
          <w:lang w:val="pt-BR"/>
        </w:rPr>
        <w:t>ề</w:t>
      </w:r>
      <w:r>
        <w:rPr>
          <w:sz w:val="24"/>
          <w:szCs w:val="24"/>
          <w:lang w:val="pt-BR"/>
        </w:rPr>
        <w:t>u</w:t>
      </w:r>
      <w:r>
        <w:rPr>
          <w:spacing w:val="27"/>
          <w:sz w:val="24"/>
          <w:szCs w:val="24"/>
          <w:lang w:val="pt-BR"/>
        </w:rPr>
        <w:t xml:space="preserve"> </w:t>
      </w:r>
      <w:r>
        <w:rPr>
          <w:sz w:val="24"/>
          <w:szCs w:val="24"/>
          <w:lang w:val="pt-BR"/>
        </w:rPr>
        <w:t>1)</w:t>
      </w:r>
      <w:r>
        <w:rPr>
          <w:spacing w:val="26"/>
          <w:sz w:val="24"/>
          <w:szCs w:val="24"/>
          <w:lang w:val="pt-BR"/>
        </w:rPr>
        <w:t xml:space="preserve"> </w:t>
      </w:r>
      <w:r>
        <w:rPr>
          <w:spacing w:val="-1"/>
          <w:w w:val="102"/>
          <w:sz w:val="24"/>
          <w:szCs w:val="24"/>
          <w:lang w:val="pt-BR"/>
        </w:rPr>
        <w:t>đ</w:t>
      </w:r>
      <w:r>
        <w:rPr>
          <w:w w:val="102"/>
          <w:sz w:val="24"/>
          <w:szCs w:val="24"/>
          <w:lang w:val="pt-BR"/>
        </w:rPr>
        <w:t xml:space="preserve">ã được </w:t>
      </w:r>
      <w:r>
        <w:rPr>
          <w:sz w:val="24"/>
          <w:szCs w:val="24"/>
          <w:lang w:val="pt-BR"/>
        </w:rPr>
        <w:t>nhà</w:t>
      </w:r>
      <w:r>
        <w:rPr>
          <w:spacing w:val="8"/>
          <w:sz w:val="24"/>
          <w:szCs w:val="24"/>
          <w:lang w:val="pt-BR"/>
        </w:rPr>
        <w:t xml:space="preserve"> </w:t>
      </w:r>
      <w:r>
        <w:rPr>
          <w:spacing w:val="-1"/>
          <w:sz w:val="24"/>
          <w:szCs w:val="24"/>
          <w:lang w:val="pt-BR"/>
        </w:rPr>
        <w:t>s</w:t>
      </w:r>
      <w:r>
        <w:rPr>
          <w:spacing w:val="1"/>
          <w:sz w:val="24"/>
          <w:szCs w:val="24"/>
          <w:lang w:val="pt-BR"/>
        </w:rPr>
        <w:t>ả</w:t>
      </w:r>
      <w:r>
        <w:rPr>
          <w:sz w:val="24"/>
          <w:szCs w:val="24"/>
          <w:lang w:val="pt-BR"/>
        </w:rPr>
        <w:t>n</w:t>
      </w:r>
      <w:r>
        <w:rPr>
          <w:spacing w:val="5"/>
          <w:sz w:val="24"/>
          <w:szCs w:val="24"/>
          <w:lang w:val="pt-BR"/>
        </w:rPr>
        <w:t xml:space="preserve"> </w:t>
      </w:r>
      <w:r>
        <w:rPr>
          <w:sz w:val="24"/>
          <w:szCs w:val="24"/>
          <w:lang w:val="pt-BR"/>
        </w:rPr>
        <w:t>xu</w:t>
      </w:r>
      <w:r>
        <w:rPr>
          <w:spacing w:val="1"/>
          <w:sz w:val="24"/>
          <w:szCs w:val="24"/>
          <w:lang w:val="pt-BR"/>
        </w:rPr>
        <w:t>ấ</w:t>
      </w:r>
      <w:r>
        <w:rPr>
          <w:sz w:val="24"/>
          <w:szCs w:val="24"/>
          <w:lang w:val="pt-BR"/>
        </w:rPr>
        <w:t>t</w:t>
      </w:r>
      <w:r>
        <w:rPr>
          <w:spacing w:val="8"/>
          <w:sz w:val="24"/>
          <w:szCs w:val="24"/>
          <w:lang w:val="pt-BR"/>
        </w:rPr>
        <w:t xml:space="preserve"> </w:t>
      </w:r>
      <w:r>
        <w:rPr>
          <w:sz w:val="24"/>
          <w:szCs w:val="24"/>
          <w:lang w:val="pt-BR"/>
        </w:rPr>
        <w:t>quy</w:t>
      </w:r>
      <w:r>
        <w:rPr>
          <w:spacing w:val="7"/>
          <w:sz w:val="24"/>
          <w:szCs w:val="24"/>
          <w:lang w:val="pt-BR"/>
        </w:rPr>
        <w:t xml:space="preserve"> </w:t>
      </w:r>
      <w:r>
        <w:rPr>
          <w:spacing w:val="-1"/>
          <w:w w:val="101"/>
          <w:sz w:val="24"/>
          <w:szCs w:val="24"/>
          <w:lang w:val="pt-BR"/>
        </w:rPr>
        <w:t>đ</w:t>
      </w:r>
      <w:r>
        <w:rPr>
          <w:spacing w:val="2"/>
          <w:w w:val="101"/>
          <w:sz w:val="24"/>
          <w:szCs w:val="24"/>
          <w:lang w:val="pt-BR"/>
        </w:rPr>
        <w:t>ị</w:t>
      </w:r>
      <w:r>
        <w:rPr>
          <w:spacing w:val="-1"/>
          <w:w w:val="102"/>
          <w:sz w:val="24"/>
          <w:szCs w:val="24"/>
          <w:lang w:val="pt-BR"/>
        </w:rPr>
        <w:t>nh.</w:t>
      </w:r>
    </w:p>
    <w:p w14:paraId="378BDDF0"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2.2.</w:t>
      </w:r>
      <w:r>
        <w:rPr>
          <w:sz w:val="24"/>
          <w:szCs w:val="24"/>
          <w:lang w:val="pt-BR"/>
        </w:rPr>
        <w:tab/>
      </w:r>
      <w:r>
        <w:rPr>
          <w:b/>
          <w:bCs/>
          <w:sz w:val="24"/>
          <w:szCs w:val="24"/>
          <w:lang w:val="pt-BR"/>
        </w:rPr>
        <w:t>Quy</w:t>
      </w:r>
      <w:r>
        <w:rPr>
          <w:b/>
          <w:bCs/>
          <w:spacing w:val="13"/>
          <w:sz w:val="24"/>
          <w:szCs w:val="24"/>
          <w:lang w:val="pt-BR"/>
        </w:rPr>
        <w:t xml:space="preserve"> </w:t>
      </w:r>
      <w:r>
        <w:rPr>
          <w:b/>
          <w:bCs/>
          <w:sz w:val="24"/>
          <w:szCs w:val="24"/>
          <w:lang w:val="pt-BR"/>
        </w:rPr>
        <w:t>c</w:t>
      </w:r>
      <w:r>
        <w:rPr>
          <w:b/>
          <w:bCs/>
          <w:spacing w:val="-1"/>
          <w:sz w:val="24"/>
          <w:szCs w:val="24"/>
          <w:lang w:val="pt-BR"/>
        </w:rPr>
        <w:t>á</w:t>
      </w:r>
      <w:r>
        <w:rPr>
          <w:b/>
          <w:bCs/>
          <w:spacing w:val="2"/>
          <w:sz w:val="24"/>
          <w:szCs w:val="24"/>
          <w:lang w:val="pt-BR"/>
        </w:rPr>
        <w:t>c</w:t>
      </w:r>
      <w:r>
        <w:rPr>
          <w:b/>
          <w:bCs/>
          <w:sz w:val="24"/>
          <w:szCs w:val="24"/>
          <w:lang w:val="pt-BR"/>
        </w:rPr>
        <w:t>h</w:t>
      </w:r>
      <w:r>
        <w:rPr>
          <w:b/>
          <w:bCs/>
          <w:spacing w:val="10"/>
          <w:sz w:val="24"/>
          <w:szCs w:val="24"/>
          <w:lang w:val="pt-BR"/>
        </w:rPr>
        <w:t xml:space="preserve"> </w:t>
      </w:r>
      <w:r>
        <w:rPr>
          <w:b/>
          <w:bCs/>
          <w:spacing w:val="-1"/>
          <w:sz w:val="24"/>
          <w:szCs w:val="24"/>
          <w:lang w:val="pt-BR"/>
        </w:rPr>
        <w:t>đón</w:t>
      </w:r>
      <w:r>
        <w:rPr>
          <w:b/>
          <w:bCs/>
          <w:sz w:val="24"/>
          <w:szCs w:val="24"/>
          <w:lang w:val="pt-BR"/>
        </w:rPr>
        <w:t>g</w:t>
      </w:r>
      <w:r>
        <w:rPr>
          <w:b/>
          <w:bCs/>
          <w:spacing w:val="13"/>
          <w:sz w:val="24"/>
          <w:szCs w:val="24"/>
          <w:lang w:val="pt-BR"/>
        </w:rPr>
        <w:t xml:space="preserve"> </w:t>
      </w:r>
      <w:r>
        <w:rPr>
          <w:b/>
          <w:bCs/>
          <w:spacing w:val="-1"/>
          <w:sz w:val="24"/>
          <w:szCs w:val="24"/>
          <w:lang w:val="pt-BR"/>
        </w:rPr>
        <w:t>gó</w:t>
      </w:r>
      <w:r>
        <w:rPr>
          <w:b/>
          <w:bCs/>
          <w:spacing w:val="2"/>
          <w:sz w:val="24"/>
          <w:szCs w:val="24"/>
          <w:lang w:val="pt-BR"/>
        </w:rPr>
        <w:t>i</w:t>
      </w:r>
      <w:r>
        <w:rPr>
          <w:b/>
          <w:bCs/>
          <w:sz w:val="24"/>
          <w:szCs w:val="24"/>
          <w:lang w:val="pt-BR"/>
        </w:rPr>
        <w:t>:</w:t>
      </w:r>
      <w:r>
        <w:rPr>
          <w:b/>
          <w:bCs/>
          <w:spacing w:val="11"/>
          <w:sz w:val="24"/>
          <w:szCs w:val="24"/>
          <w:lang w:val="pt-BR"/>
        </w:rPr>
        <w:t xml:space="preserve"> </w:t>
      </w:r>
      <w:r>
        <w:rPr>
          <w:spacing w:val="1"/>
          <w:sz w:val="24"/>
          <w:szCs w:val="24"/>
          <w:lang w:val="pt-BR"/>
        </w:rPr>
        <w:t>the</w:t>
      </w:r>
      <w:r>
        <w:rPr>
          <w:sz w:val="24"/>
          <w:szCs w:val="24"/>
          <w:lang w:val="pt-BR"/>
        </w:rPr>
        <w:t>o</w:t>
      </w:r>
      <w:r>
        <w:rPr>
          <w:spacing w:val="12"/>
          <w:sz w:val="24"/>
          <w:szCs w:val="24"/>
          <w:lang w:val="pt-BR"/>
        </w:rPr>
        <w:t xml:space="preserve"> </w:t>
      </w:r>
      <w:r>
        <w:rPr>
          <w:spacing w:val="-1"/>
          <w:sz w:val="24"/>
          <w:szCs w:val="24"/>
          <w:lang w:val="pt-BR"/>
        </w:rPr>
        <w:t>t</w:t>
      </w:r>
      <w:r>
        <w:rPr>
          <w:sz w:val="24"/>
          <w:szCs w:val="24"/>
          <w:lang w:val="pt-BR"/>
        </w:rPr>
        <w:t>i</w:t>
      </w:r>
      <w:r>
        <w:rPr>
          <w:spacing w:val="1"/>
          <w:sz w:val="24"/>
          <w:szCs w:val="24"/>
          <w:lang w:val="pt-BR"/>
        </w:rPr>
        <w:t>ê</w:t>
      </w:r>
      <w:r>
        <w:rPr>
          <w:sz w:val="24"/>
          <w:szCs w:val="24"/>
          <w:lang w:val="pt-BR"/>
        </w:rPr>
        <w:t>u</w:t>
      </w:r>
      <w:r>
        <w:rPr>
          <w:spacing w:val="9"/>
          <w:sz w:val="24"/>
          <w:szCs w:val="24"/>
          <w:lang w:val="pt-BR"/>
        </w:rPr>
        <w:t xml:space="preserve"> </w:t>
      </w:r>
      <w:r>
        <w:rPr>
          <w:spacing w:val="1"/>
          <w:sz w:val="24"/>
          <w:szCs w:val="24"/>
          <w:lang w:val="pt-BR"/>
        </w:rPr>
        <w:t>c</w:t>
      </w:r>
      <w:r>
        <w:rPr>
          <w:spacing w:val="-1"/>
          <w:sz w:val="24"/>
          <w:szCs w:val="24"/>
          <w:lang w:val="pt-BR"/>
        </w:rPr>
        <w:t>h</w:t>
      </w:r>
      <w:r>
        <w:rPr>
          <w:spacing w:val="-2"/>
          <w:sz w:val="24"/>
          <w:szCs w:val="24"/>
          <w:lang w:val="pt-BR"/>
        </w:rPr>
        <w:t>u</w:t>
      </w:r>
      <w:r>
        <w:rPr>
          <w:spacing w:val="1"/>
          <w:sz w:val="24"/>
          <w:szCs w:val="24"/>
          <w:lang w:val="pt-BR"/>
        </w:rPr>
        <w:t>ẩ</w:t>
      </w:r>
      <w:r>
        <w:rPr>
          <w:sz w:val="24"/>
          <w:szCs w:val="24"/>
          <w:lang w:val="pt-BR"/>
        </w:rPr>
        <w:t>n</w:t>
      </w:r>
      <w:r>
        <w:rPr>
          <w:spacing w:val="12"/>
          <w:sz w:val="24"/>
          <w:szCs w:val="24"/>
          <w:lang w:val="pt-BR"/>
        </w:rPr>
        <w:t xml:space="preserve"> </w:t>
      </w:r>
      <w:r>
        <w:rPr>
          <w:sz w:val="24"/>
          <w:szCs w:val="24"/>
          <w:lang w:val="pt-BR"/>
        </w:rPr>
        <w:t>của</w:t>
      </w:r>
      <w:r>
        <w:rPr>
          <w:spacing w:val="11"/>
          <w:sz w:val="24"/>
          <w:szCs w:val="24"/>
          <w:lang w:val="pt-BR"/>
        </w:rPr>
        <w:t xml:space="preserve"> </w:t>
      </w:r>
      <w:r>
        <w:rPr>
          <w:sz w:val="24"/>
          <w:szCs w:val="24"/>
          <w:lang w:val="pt-BR"/>
        </w:rPr>
        <w:t>n</w:t>
      </w:r>
      <w:r>
        <w:rPr>
          <w:spacing w:val="-2"/>
          <w:sz w:val="24"/>
          <w:szCs w:val="24"/>
          <w:lang w:val="pt-BR"/>
        </w:rPr>
        <w:t>h</w:t>
      </w:r>
      <w:r>
        <w:rPr>
          <w:sz w:val="24"/>
          <w:szCs w:val="24"/>
          <w:lang w:val="pt-BR"/>
        </w:rPr>
        <w:t>à</w:t>
      </w:r>
      <w:r>
        <w:rPr>
          <w:spacing w:val="11"/>
          <w:sz w:val="24"/>
          <w:szCs w:val="24"/>
          <w:lang w:val="pt-BR"/>
        </w:rPr>
        <w:t xml:space="preserve"> </w:t>
      </w:r>
      <w:r>
        <w:rPr>
          <w:spacing w:val="-1"/>
          <w:sz w:val="24"/>
          <w:szCs w:val="24"/>
          <w:lang w:val="pt-BR"/>
        </w:rPr>
        <w:t>s</w:t>
      </w:r>
      <w:r>
        <w:rPr>
          <w:spacing w:val="1"/>
          <w:sz w:val="24"/>
          <w:szCs w:val="24"/>
          <w:lang w:val="pt-BR"/>
        </w:rPr>
        <w:t>ả</w:t>
      </w:r>
      <w:r>
        <w:rPr>
          <w:sz w:val="24"/>
          <w:szCs w:val="24"/>
          <w:lang w:val="pt-BR"/>
        </w:rPr>
        <w:t>n</w:t>
      </w:r>
      <w:r>
        <w:rPr>
          <w:spacing w:val="8"/>
          <w:sz w:val="24"/>
          <w:szCs w:val="24"/>
          <w:lang w:val="pt-BR"/>
        </w:rPr>
        <w:t xml:space="preserve"> </w:t>
      </w:r>
      <w:r>
        <w:rPr>
          <w:spacing w:val="-1"/>
          <w:sz w:val="24"/>
          <w:szCs w:val="24"/>
          <w:lang w:val="pt-BR"/>
        </w:rPr>
        <w:t>x</w:t>
      </w:r>
      <w:r>
        <w:rPr>
          <w:sz w:val="24"/>
          <w:szCs w:val="24"/>
          <w:lang w:val="pt-BR"/>
        </w:rPr>
        <w:t>u</w:t>
      </w:r>
      <w:r>
        <w:rPr>
          <w:spacing w:val="-1"/>
          <w:sz w:val="24"/>
          <w:szCs w:val="24"/>
          <w:lang w:val="pt-BR"/>
        </w:rPr>
        <w:t>ấ</w:t>
      </w:r>
      <w:r>
        <w:rPr>
          <w:sz w:val="24"/>
          <w:szCs w:val="24"/>
          <w:lang w:val="pt-BR"/>
        </w:rPr>
        <w:t>t</w:t>
      </w:r>
      <w:r>
        <w:rPr>
          <w:spacing w:val="10"/>
          <w:sz w:val="24"/>
          <w:szCs w:val="24"/>
          <w:lang w:val="pt-BR"/>
        </w:rPr>
        <w:t xml:space="preserve"> </w:t>
      </w:r>
      <w:r>
        <w:rPr>
          <w:sz w:val="24"/>
          <w:szCs w:val="24"/>
          <w:lang w:val="pt-BR"/>
        </w:rPr>
        <w:t>bao</w:t>
      </w:r>
      <w:r>
        <w:rPr>
          <w:spacing w:val="11"/>
          <w:sz w:val="24"/>
          <w:szCs w:val="24"/>
          <w:lang w:val="pt-BR"/>
        </w:rPr>
        <w:t xml:space="preserve"> </w:t>
      </w:r>
      <w:r>
        <w:rPr>
          <w:spacing w:val="-1"/>
          <w:sz w:val="24"/>
          <w:szCs w:val="24"/>
          <w:lang w:val="pt-BR"/>
        </w:rPr>
        <w:t>g</w:t>
      </w:r>
      <w:r>
        <w:rPr>
          <w:spacing w:val="1"/>
          <w:sz w:val="24"/>
          <w:szCs w:val="24"/>
          <w:lang w:val="pt-BR"/>
        </w:rPr>
        <w:t>ồ</w:t>
      </w:r>
      <w:r>
        <w:rPr>
          <w:sz w:val="24"/>
          <w:szCs w:val="24"/>
          <w:lang w:val="pt-BR"/>
        </w:rPr>
        <w:t>m</w:t>
      </w:r>
      <w:r>
        <w:rPr>
          <w:spacing w:val="12"/>
          <w:sz w:val="24"/>
          <w:szCs w:val="24"/>
          <w:lang w:val="pt-BR"/>
        </w:rPr>
        <w:t xml:space="preserve"> </w:t>
      </w:r>
      <w:r>
        <w:rPr>
          <w:spacing w:val="-1"/>
          <w:sz w:val="24"/>
          <w:szCs w:val="24"/>
          <w:lang w:val="pt-BR"/>
        </w:rPr>
        <w:t>đ</w:t>
      </w:r>
      <w:r>
        <w:rPr>
          <w:spacing w:val="1"/>
          <w:sz w:val="24"/>
          <w:szCs w:val="24"/>
          <w:lang w:val="pt-BR"/>
        </w:rPr>
        <w:t>ầ</w:t>
      </w:r>
      <w:r>
        <w:rPr>
          <w:sz w:val="24"/>
          <w:szCs w:val="24"/>
          <w:lang w:val="pt-BR"/>
        </w:rPr>
        <w:t>y</w:t>
      </w:r>
      <w:r>
        <w:rPr>
          <w:spacing w:val="9"/>
          <w:sz w:val="24"/>
          <w:szCs w:val="24"/>
          <w:lang w:val="pt-BR"/>
        </w:rPr>
        <w:t xml:space="preserve"> </w:t>
      </w:r>
      <w:r>
        <w:rPr>
          <w:spacing w:val="-1"/>
          <w:sz w:val="24"/>
          <w:szCs w:val="24"/>
          <w:lang w:val="pt-BR"/>
        </w:rPr>
        <w:t>đ</w:t>
      </w:r>
      <w:r>
        <w:rPr>
          <w:sz w:val="24"/>
          <w:szCs w:val="24"/>
          <w:lang w:val="pt-BR"/>
        </w:rPr>
        <w:t>ủ</w:t>
      </w:r>
      <w:r>
        <w:rPr>
          <w:spacing w:val="9"/>
          <w:sz w:val="24"/>
          <w:szCs w:val="24"/>
          <w:lang w:val="pt-BR"/>
        </w:rPr>
        <w:t xml:space="preserve"> </w:t>
      </w:r>
      <w:r>
        <w:rPr>
          <w:sz w:val="24"/>
          <w:szCs w:val="24"/>
          <w:lang w:val="pt-BR"/>
        </w:rPr>
        <w:t>các</w:t>
      </w:r>
      <w:r>
        <w:rPr>
          <w:spacing w:val="10"/>
          <w:sz w:val="24"/>
          <w:szCs w:val="24"/>
          <w:lang w:val="pt-BR"/>
        </w:rPr>
        <w:t xml:space="preserve"> </w:t>
      </w:r>
      <w:r>
        <w:rPr>
          <w:sz w:val="24"/>
          <w:szCs w:val="24"/>
          <w:lang w:val="pt-BR"/>
        </w:rPr>
        <w:t>p</w:t>
      </w:r>
      <w:r>
        <w:rPr>
          <w:spacing w:val="-1"/>
          <w:sz w:val="24"/>
          <w:szCs w:val="24"/>
          <w:lang w:val="pt-BR"/>
        </w:rPr>
        <w:t>h</w:t>
      </w:r>
      <w:r>
        <w:rPr>
          <w:sz w:val="24"/>
          <w:szCs w:val="24"/>
          <w:lang w:val="pt-BR"/>
        </w:rPr>
        <w:t>ụ</w:t>
      </w:r>
      <w:r>
        <w:rPr>
          <w:spacing w:val="11"/>
          <w:sz w:val="24"/>
          <w:szCs w:val="24"/>
          <w:lang w:val="pt-BR"/>
        </w:rPr>
        <w:t xml:space="preserve"> </w:t>
      </w:r>
      <w:r>
        <w:rPr>
          <w:spacing w:val="-1"/>
          <w:w w:val="102"/>
          <w:sz w:val="24"/>
          <w:szCs w:val="24"/>
          <w:lang w:val="pt-BR"/>
        </w:rPr>
        <w:t>k</w:t>
      </w:r>
      <w:r>
        <w:rPr>
          <w:spacing w:val="2"/>
          <w:w w:val="102"/>
          <w:sz w:val="24"/>
          <w:szCs w:val="24"/>
          <w:lang w:val="pt-BR"/>
        </w:rPr>
        <w:t>i</w:t>
      </w:r>
      <w:r>
        <w:rPr>
          <w:spacing w:val="1"/>
          <w:w w:val="101"/>
          <w:sz w:val="24"/>
          <w:szCs w:val="24"/>
          <w:lang w:val="pt-BR"/>
        </w:rPr>
        <w:t>ệ</w:t>
      </w:r>
      <w:r>
        <w:rPr>
          <w:w w:val="102"/>
          <w:sz w:val="24"/>
          <w:szCs w:val="24"/>
          <w:lang w:val="pt-BR"/>
        </w:rPr>
        <w:t xml:space="preserve">n </w:t>
      </w:r>
      <w:r>
        <w:rPr>
          <w:sz w:val="24"/>
          <w:szCs w:val="24"/>
          <w:lang w:val="pt-BR"/>
        </w:rPr>
        <w:t>và</w:t>
      </w:r>
      <w:r>
        <w:rPr>
          <w:spacing w:val="6"/>
          <w:sz w:val="24"/>
          <w:szCs w:val="24"/>
          <w:lang w:val="pt-BR"/>
        </w:rPr>
        <w:t xml:space="preserve"> </w:t>
      </w:r>
      <w:r>
        <w:rPr>
          <w:sz w:val="24"/>
          <w:szCs w:val="24"/>
          <w:lang w:val="pt-BR"/>
        </w:rPr>
        <w:t>tài</w:t>
      </w:r>
      <w:r>
        <w:rPr>
          <w:spacing w:val="6"/>
          <w:sz w:val="24"/>
          <w:szCs w:val="24"/>
          <w:lang w:val="pt-BR"/>
        </w:rPr>
        <w:t xml:space="preserve"> </w:t>
      </w:r>
      <w:r>
        <w:rPr>
          <w:sz w:val="24"/>
          <w:szCs w:val="24"/>
          <w:lang w:val="pt-BR"/>
        </w:rPr>
        <w:t>li</w:t>
      </w:r>
      <w:r>
        <w:rPr>
          <w:spacing w:val="1"/>
          <w:sz w:val="24"/>
          <w:szCs w:val="24"/>
          <w:lang w:val="pt-BR"/>
        </w:rPr>
        <w:t>ệ</w:t>
      </w:r>
      <w:r>
        <w:rPr>
          <w:sz w:val="24"/>
          <w:szCs w:val="24"/>
          <w:lang w:val="pt-BR"/>
        </w:rPr>
        <w:t>u</w:t>
      </w:r>
      <w:r>
        <w:rPr>
          <w:spacing w:val="6"/>
          <w:sz w:val="24"/>
          <w:szCs w:val="24"/>
          <w:lang w:val="pt-BR"/>
        </w:rPr>
        <w:t xml:space="preserve"> </w:t>
      </w:r>
      <w:r>
        <w:rPr>
          <w:sz w:val="24"/>
          <w:szCs w:val="24"/>
          <w:lang w:val="pt-BR"/>
        </w:rPr>
        <w:t>k</w:t>
      </w:r>
      <w:r>
        <w:rPr>
          <w:spacing w:val="2"/>
          <w:sz w:val="24"/>
          <w:szCs w:val="24"/>
          <w:lang w:val="pt-BR"/>
        </w:rPr>
        <w:t>è</w:t>
      </w:r>
      <w:r>
        <w:rPr>
          <w:sz w:val="24"/>
          <w:szCs w:val="24"/>
          <w:lang w:val="pt-BR"/>
        </w:rPr>
        <w:t>m</w:t>
      </w:r>
      <w:r>
        <w:rPr>
          <w:spacing w:val="6"/>
          <w:sz w:val="24"/>
          <w:szCs w:val="24"/>
          <w:lang w:val="pt-BR"/>
        </w:rPr>
        <w:t xml:space="preserve"> </w:t>
      </w:r>
      <w:r>
        <w:rPr>
          <w:spacing w:val="2"/>
          <w:w w:val="102"/>
          <w:sz w:val="24"/>
          <w:szCs w:val="24"/>
          <w:lang w:val="pt-BR"/>
        </w:rPr>
        <w:t>t</w:t>
      </w:r>
      <w:r>
        <w:rPr>
          <w:spacing w:val="-1"/>
          <w:w w:val="102"/>
          <w:sz w:val="24"/>
          <w:szCs w:val="24"/>
          <w:lang w:val="pt-BR"/>
        </w:rPr>
        <w:t>h</w:t>
      </w:r>
      <w:r>
        <w:rPr>
          <w:spacing w:val="2"/>
          <w:w w:val="102"/>
          <w:sz w:val="24"/>
          <w:szCs w:val="24"/>
          <w:lang w:val="pt-BR"/>
        </w:rPr>
        <w:t>e</w:t>
      </w:r>
      <w:r>
        <w:rPr>
          <w:spacing w:val="-1"/>
          <w:w w:val="102"/>
          <w:sz w:val="24"/>
          <w:szCs w:val="24"/>
          <w:lang w:val="pt-BR"/>
        </w:rPr>
        <w:t>o</w:t>
      </w:r>
      <w:r>
        <w:rPr>
          <w:w w:val="102"/>
          <w:sz w:val="24"/>
          <w:szCs w:val="24"/>
          <w:lang w:val="pt-BR"/>
        </w:rPr>
        <w:t>. Hàng còn nguyên tình trạng bao bì, đóng gói, không bị rách vỡ.</w:t>
      </w:r>
    </w:p>
    <w:p w14:paraId="0BCE008E"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2.3.</w:t>
      </w:r>
      <w:r>
        <w:rPr>
          <w:sz w:val="24"/>
          <w:szCs w:val="24"/>
          <w:lang w:val="pt-BR"/>
        </w:rPr>
        <w:tab/>
      </w:r>
      <w:r>
        <w:rPr>
          <w:b/>
          <w:bCs/>
          <w:sz w:val="24"/>
          <w:szCs w:val="24"/>
          <w:lang w:val="pt-BR"/>
        </w:rPr>
        <w:t xml:space="preserve">Chất lượng: </w:t>
      </w:r>
      <w:r>
        <w:rPr>
          <w:sz w:val="24"/>
          <w:szCs w:val="24"/>
          <w:lang w:val="pt-BR"/>
        </w:rPr>
        <w:t xml:space="preserve">Toàn bộ thiết bị và vật tư mới 100%, chưa qua sử dụng và trong thời hạn sử </w:t>
      </w:r>
      <w:r>
        <w:rPr>
          <w:sz w:val="24"/>
          <w:szCs w:val="24"/>
          <w:lang w:val="pt-BR"/>
        </w:rPr>
        <w:lastRenderedPageBreak/>
        <w:t>dụng, hàng chính hãng, có chứng nhận nguồn gốc, xuất xứ, được phân phối và bảo hành theo hệ thống phân phối chính hãng ở TP. Hồ Chí Minh, Việt Nam.</w:t>
      </w:r>
    </w:p>
    <w:p w14:paraId="78F7FC2F"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ab/>
      </w:r>
    </w:p>
    <w:p w14:paraId="5C92848B" w14:textId="77777777" w:rsidR="00F93D16" w:rsidRDefault="004F536B">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w:t>
      </w:r>
      <w:r>
        <w:rPr>
          <w:rFonts w:ascii="Times New Roman" w:hAnsi="Times New Roman"/>
          <w:b/>
          <w:bCs/>
          <w:sz w:val="24"/>
          <w:szCs w:val="24"/>
          <w:u w:val="single"/>
          <w:lang w:val="pt-BR"/>
        </w:rPr>
        <w:t>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w:t>
      </w:r>
      <w:r>
        <w:rPr>
          <w:rFonts w:ascii="Times New Roman" w:hAnsi="Times New Roman"/>
          <w:b/>
          <w:color w:val="1B1B1B"/>
          <w:sz w:val="24"/>
          <w:szCs w:val="24"/>
          <w:lang w:val="pt-BR"/>
        </w:rPr>
        <w:t>Ổ</w:t>
      </w:r>
      <w:r>
        <w:rPr>
          <w:rFonts w:ascii="Times New Roman" w:hAnsi="Times New Roman"/>
          <w:b/>
          <w:color w:val="1B1B1B"/>
          <w:sz w:val="24"/>
          <w:szCs w:val="24"/>
          <w:lang w:val="pt-BR"/>
        </w:rPr>
        <w:t>NG TR</w:t>
      </w:r>
      <w:r>
        <w:rPr>
          <w:rFonts w:ascii="Times New Roman" w:hAnsi="Times New Roman"/>
          <w:b/>
          <w:color w:val="1B1B1B"/>
          <w:sz w:val="24"/>
          <w:szCs w:val="24"/>
          <w:lang w:val="pt-BR"/>
        </w:rPr>
        <w:t>Ị</w:t>
      </w:r>
      <w:r>
        <w:rPr>
          <w:rFonts w:ascii="Times New Roman" w:hAnsi="Times New Roman"/>
          <w:b/>
          <w:color w:val="1B1B1B"/>
          <w:sz w:val="24"/>
          <w:szCs w:val="24"/>
          <w:lang w:val="pt-BR"/>
        </w:rPr>
        <w:t xml:space="preserve"> GIÁ H</w:t>
      </w:r>
      <w:r>
        <w:rPr>
          <w:rFonts w:ascii="Times New Roman" w:hAnsi="Times New Roman"/>
          <w:b/>
          <w:color w:val="1B1B1B"/>
          <w:sz w:val="24"/>
          <w:szCs w:val="24"/>
          <w:lang w:val="pt-BR"/>
        </w:rPr>
        <w:t>Ợ</w:t>
      </w:r>
      <w:r>
        <w:rPr>
          <w:rFonts w:ascii="Times New Roman" w:hAnsi="Times New Roman"/>
          <w:b/>
          <w:color w:val="1B1B1B"/>
          <w:sz w:val="24"/>
          <w:szCs w:val="24"/>
          <w:lang w:val="pt-BR"/>
        </w:rPr>
        <w:t>P Đ</w:t>
      </w:r>
      <w:r>
        <w:rPr>
          <w:rFonts w:ascii="Times New Roman" w:hAnsi="Times New Roman"/>
          <w:b/>
          <w:color w:val="1B1B1B"/>
          <w:sz w:val="24"/>
          <w:szCs w:val="24"/>
          <w:lang w:val="pt-BR"/>
        </w:rPr>
        <w:t>Ồ</w:t>
      </w:r>
      <w:r>
        <w:rPr>
          <w:rFonts w:ascii="Times New Roman" w:hAnsi="Times New Roman"/>
          <w:b/>
          <w:color w:val="1B1B1B"/>
          <w:sz w:val="24"/>
          <w:szCs w:val="24"/>
          <w:lang w:val="pt-BR"/>
        </w:rPr>
        <w:t>NG</w:t>
      </w:r>
    </w:p>
    <w:p w14:paraId="7BF3B0DE"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3.1</w:t>
      </w:r>
      <w:r>
        <w:rPr>
          <w:sz w:val="24"/>
          <w:szCs w:val="24"/>
          <w:lang w:val="pt-BR"/>
        </w:rPr>
        <w:tab/>
      </w:r>
      <w:r>
        <w:rPr>
          <w:sz w:val="24"/>
          <w:szCs w:val="24"/>
          <w:lang w:val="pt-BR"/>
        </w:rPr>
        <w:t>Đơn giá và tổng trị giá hợp đồng tại Điều 1 không thay đổi trong suốt quá trình thực hiện hợp đồng cho đến khi thanh lý hợp đồng.</w:t>
      </w:r>
    </w:p>
    <w:p w14:paraId="4ED535D3"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3.2</w:t>
      </w:r>
      <w:r>
        <w:rPr>
          <w:sz w:val="24"/>
          <w:szCs w:val="24"/>
          <w:lang w:val="pt-BR"/>
        </w:rPr>
        <w:tab/>
        <w:t xml:space="preserve">Giá trên là giá đã bao gồm thuế VAT, phí vận chuyển bốc xếp, lắp đặt, thử nghiệm, hướng dẫn sử dụng. </w:t>
      </w:r>
    </w:p>
    <w:p w14:paraId="647EBF2F" w14:textId="77777777" w:rsidR="00F93D16" w:rsidRDefault="004F536B">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w:t>
      </w:r>
      <w:r>
        <w:rPr>
          <w:rFonts w:ascii="Times New Roman" w:hAnsi="Times New Roman"/>
          <w:b/>
          <w:bCs/>
          <w:sz w:val="24"/>
          <w:szCs w:val="24"/>
          <w:u w:val="single"/>
          <w:lang w:val="pl-PL"/>
        </w:rPr>
        <w:t>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GIAO NH</w:t>
      </w:r>
      <w:r>
        <w:rPr>
          <w:rFonts w:ascii="Times New Roman" w:hAnsi="Times New Roman"/>
          <w:b/>
          <w:color w:val="1B1B1B"/>
          <w:sz w:val="24"/>
          <w:szCs w:val="24"/>
          <w:lang w:val="pt-BR"/>
        </w:rPr>
        <w:t>Ậ</w:t>
      </w:r>
      <w:r>
        <w:rPr>
          <w:rFonts w:ascii="Times New Roman" w:hAnsi="Times New Roman"/>
          <w:b/>
          <w:color w:val="1B1B1B"/>
          <w:sz w:val="24"/>
          <w:szCs w:val="24"/>
          <w:lang w:val="pt-BR"/>
        </w:rPr>
        <w:t xml:space="preserve">N </w:t>
      </w:r>
    </w:p>
    <w:p w14:paraId="6D795E9D"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4</w:t>
      </w:r>
      <w:r>
        <w:rPr>
          <w:sz w:val="24"/>
          <w:szCs w:val="24"/>
          <w:lang w:val="pt-BR"/>
        </w:rPr>
        <w:t>.1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14:paraId="642FA67E" w14:textId="77777777" w:rsidR="00F93D16" w:rsidRPr="00F93D16" w:rsidRDefault="004F536B">
      <w:pPr>
        <w:widowControl w:val="0"/>
        <w:tabs>
          <w:tab w:val="left" w:pos="851"/>
        </w:tabs>
        <w:autoSpaceDE w:val="0"/>
        <w:autoSpaceDN w:val="0"/>
        <w:adjustRightInd w:val="0"/>
        <w:spacing w:line="264" w:lineRule="auto"/>
        <w:ind w:left="851" w:hanging="567"/>
        <w:jc w:val="both"/>
        <w:rPr>
          <w:color w:val="000000" w:themeColor="text1"/>
          <w:sz w:val="24"/>
          <w:szCs w:val="24"/>
          <w:lang w:val="pt-BR"/>
          <w:rPrChange w:id="10" w:author="TRAN SY NGHIA">
            <w:rPr>
              <w:lang w:val="pt-BR"/>
            </w:rPr>
          </w:rPrChange>
        </w:rPr>
      </w:pPr>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ins w:id="11" w:author="TRAN SY NGHIA">
        <w:r>
          <w:rPr>
            <w:color w:val="000000" w:themeColor="text1"/>
            <w:sz w:val="24"/>
            <w:szCs w:val="24"/>
            <w:lang w:val="pt-BR"/>
            <w:rPrChange w:id="12" w:author="TRAN SY NGHIA">
              <w:rPr>
                <w:lang w:val="pt-BR"/>
              </w:rPr>
            </w:rPrChange>
          </w:rPr>
          <w:t>Số 3, Đường số %, KCN Sóng Thần 1, Thị xã Dĩ An, Tỉnh Bì</w:t>
        </w:r>
        <w:r>
          <w:rPr>
            <w:color w:val="000000" w:themeColor="text1"/>
            <w:sz w:val="24"/>
            <w:szCs w:val="24"/>
            <w:lang w:val="pt-BR"/>
            <w:rPrChange w:id="13" w:author="TRAN SY NGHIA">
              <w:rPr>
                <w:lang w:val="pt-BR"/>
              </w:rPr>
            </w:rPrChange>
          </w:rPr>
          <w:t>nh Dương</w:t>
        </w:r>
      </w:ins>
      <w:del w:id="14" w:author="Oanh Hoang - Marico SEA - F&amp;C - HCM">
        <w:r>
          <w:rPr>
            <w:color w:val="000000" w:themeColor="text1"/>
            <w:sz w:val="24"/>
            <w:szCs w:val="24"/>
            <w:lang w:val="pt-BR"/>
            <w:rPrChange w:id="15" w:author="TRAN SY NGHIA">
              <w:rPr>
                <w:lang w:val="pt-BR"/>
              </w:rPr>
            </w:rPrChange>
          </w:rPr>
          <w:delText>Tại Quý Công ty ở Bình Dương</w:delText>
        </w:r>
      </w:del>
    </w:p>
    <w:p w14:paraId="13131A8D" w14:textId="77777777" w:rsidR="00F93D16" w:rsidRDefault="004F536B">
      <w:pPr>
        <w:pStyle w:val="ListParagraph"/>
        <w:tabs>
          <w:tab w:val="left" w:pos="1080"/>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w:t>
      </w:r>
      <w:r>
        <w:rPr>
          <w:rFonts w:ascii="Times New Roman" w:hAnsi="Times New Roman"/>
          <w:b/>
          <w:bCs/>
          <w:sz w:val="24"/>
          <w:szCs w:val="24"/>
          <w:u w:val="single"/>
          <w:lang w:val="pt-BR"/>
        </w:rPr>
        <w:t>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w:t>
      </w:r>
      <w:r>
        <w:rPr>
          <w:rFonts w:ascii="Times New Roman" w:hAnsi="Times New Roman"/>
          <w:b/>
          <w:sz w:val="24"/>
          <w:szCs w:val="24"/>
          <w:lang w:val="pt-BR"/>
        </w:rPr>
        <w:t>Ứ</w:t>
      </w:r>
      <w:r>
        <w:rPr>
          <w:rFonts w:ascii="Times New Roman" w:hAnsi="Times New Roman"/>
          <w:b/>
          <w:sz w:val="24"/>
          <w:szCs w:val="24"/>
          <w:lang w:val="pt-BR"/>
        </w:rPr>
        <w:t>C THANH TOÁN</w:t>
      </w:r>
    </w:p>
    <w:p w14:paraId="5EEE407A" w14:textId="77777777" w:rsidR="00F93D16" w:rsidRDefault="004F536B">
      <w:pPr>
        <w:pStyle w:val="ListParagraph"/>
        <w:widowControl w:val="0"/>
        <w:numPr>
          <w:ilvl w:val="1"/>
          <w:numId w:val="20"/>
        </w:numPr>
        <w:tabs>
          <w:tab w:val="left" w:pos="851"/>
        </w:tabs>
        <w:autoSpaceDE w:val="0"/>
        <w:autoSpaceDN w:val="0"/>
        <w:adjustRightInd w:val="0"/>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Bên A s</w:t>
      </w:r>
      <w:r>
        <w:rPr>
          <w:rFonts w:ascii="Times New Roman" w:hAnsi="Times New Roman"/>
          <w:sz w:val="24"/>
          <w:szCs w:val="24"/>
          <w:lang w:val="it-IT"/>
        </w:rPr>
        <w:t>ẽ</w:t>
      </w:r>
      <w:r>
        <w:rPr>
          <w:rFonts w:ascii="Times New Roman" w:hAnsi="Times New Roman"/>
          <w:sz w:val="24"/>
          <w:szCs w:val="24"/>
          <w:lang w:val="it-IT"/>
        </w:rPr>
        <w:t xml:space="preserve"> thanh toán cho Bên B b</w:t>
      </w:r>
      <w:r>
        <w:rPr>
          <w:rFonts w:ascii="Times New Roman" w:hAnsi="Times New Roman"/>
          <w:sz w:val="24"/>
          <w:szCs w:val="24"/>
          <w:lang w:val="it-IT"/>
        </w:rPr>
        <w:t>ằ</w:t>
      </w:r>
      <w:r>
        <w:rPr>
          <w:rFonts w:ascii="Times New Roman" w:hAnsi="Times New Roman"/>
          <w:sz w:val="24"/>
          <w:szCs w:val="24"/>
          <w:lang w:val="it-IT"/>
        </w:rPr>
        <w:t>ng chuy</w:t>
      </w:r>
      <w:r>
        <w:rPr>
          <w:rFonts w:ascii="Times New Roman" w:hAnsi="Times New Roman"/>
          <w:sz w:val="24"/>
          <w:szCs w:val="24"/>
          <w:lang w:val="it-IT"/>
        </w:rPr>
        <w:t>ể</w:t>
      </w:r>
      <w:r>
        <w:rPr>
          <w:rFonts w:ascii="Times New Roman" w:hAnsi="Times New Roman"/>
          <w:sz w:val="24"/>
          <w:szCs w:val="24"/>
          <w:lang w:val="it-IT"/>
        </w:rPr>
        <w:t>n kho</w:t>
      </w:r>
      <w:r>
        <w:rPr>
          <w:rFonts w:ascii="Times New Roman" w:hAnsi="Times New Roman"/>
          <w:sz w:val="24"/>
          <w:szCs w:val="24"/>
          <w:lang w:val="it-IT"/>
        </w:rPr>
        <w:t>ả</w:t>
      </w:r>
      <w:r>
        <w:rPr>
          <w:rFonts w:ascii="Times New Roman" w:hAnsi="Times New Roman"/>
          <w:sz w:val="24"/>
          <w:szCs w:val="24"/>
          <w:lang w:val="it-IT"/>
        </w:rPr>
        <w:t>n 02 đ</w:t>
      </w:r>
      <w:r>
        <w:rPr>
          <w:rFonts w:ascii="Times New Roman" w:hAnsi="Times New Roman"/>
          <w:sz w:val="24"/>
          <w:szCs w:val="24"/>
          <w:lang w:val="it-IT"/>
        </w:rPr>
        <w:t>ợ</w:t>
      </w:r>
      <w:r>
        <w:rPr>
          <w:rFonts w:ascii="Times New Roman" w:hAnsi="Times New Roman"/>
          <w:sz w:val="24"/>
          <w:szCs w:val="24"/>
          <w:lang w:val="it-IT"/>
        </w:rPr>
        <w:t>t như sau:</w:t>
      </w:r>
    </w:p>
    <w:p w14:paraId="752C7D6E" w14:textId="77777777" w:rsidR="00F93D16" w:rsidRDefault="004F536B">
      <w:pPr>
        <w:pStyle w:val="Subtitle"/>
        <w:numPr>
          <w:ilvl w:val="0"/>
          <w:numId w:val="7"/>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Change w:id="16" w:author="TRAN SY NGHIA">
            <w:rPr>
              <w:lang w:val="it-IT"/>
            </w:rPr>
          </w:rPrChange>
        </w:rPr>
        <w:t xml:space="preserve">cọc </w:t>
      </w:r>
      <w:r>
        <w:rPr>
          <w:rFonts w:ascii="Times New Roman" w:hAnsi="Times New Roman"/>
          <w:color w:val="000000" w:themeColor="text1"/>
          <w:lang w:val="it-IT"/>
          <w:rPrChange w:id="17" w:author="TRAN SY NGHIA">
            <w:rPr>
              <w:lang w:val="it-IT"/>
            </w:rPr>
          </w:rPrChange>
        </w:rPr>
        <w:t>30% tổng giá trị tr</w:t>
      </w:r>
      <w:r>
        <w:rPr>
          <w:rFonts w:ascii="Times New Roman" w:hAnsi="Times New Roman" w:hint="eastAsia"/>
          <w:color w:val="000000" w:themeColor="text1"/>
          <w:lang w:val="it-IT"/>
          <w:rPrChange w:id="18" w:author="TRAN SY NGHIA">
            <w:rPr>
              <w:rFonts w:hint="eastAsia"/>
              <w:lang w:val="it-IT"/>
            </w:rPr>
          </w:rPrChange>
        </w:rPr>
        <w:t>ư</w:t>
      </w:r>
      <w:r>
        <w:rPr>
          <w:rFonts w:ascii="Times New Roman" w:hAnsi="Times New Roman"/>
          <w:color w:val="000000" w:themeColor="text1"/>
          <w:lang w:val="it-IT"/>
          <w:rPrChange w:id="19" w:author="TRAN SY NGHIA">
            <w:rPr>
              <w:lang w:val="it-IT"/>
            </w:rPr>
          </w:rPrChange>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p>
    <w:p w14:paraId="46D4E17E" w14:textId="77777777" w:rsidR="00F93D16" w:rsidRDefault="004F536B">
      <w:pPr>
        <w:pStyle w:val="Subtitle"/>
        <w:numPr>
          <w:ilvl w:val="0"/>
          <w:numId w:val="7"/>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w:t>
      </w:r>
      <w:r>
        <w:rPr>
          <w:rFonts w:ascii="Times New Roman" w:hAnsi="Times New Roman"/>
          <w:b/>
          <w:lang w:val="it-IT"/>
        </w:rPr>
        <w:t>0 VNĐ</w:t>
      </w:r>
      <w:r>
        <w:rPr>
          <w:rFonts w:ascii="Times New Roman" w:hAnsi="Times New Roman"/>
          <w:lang w:val="it-IT"/>
        </w:rPr>
        <w:t>(Hai trăm triệu đồng chẵn.)</w:t>
      </w:r>
    </w:p>
    <w:p w14:paraId="6FDB746A" w14:textId="77777777" w:rsidR="00F93D16" w:rsidRDefault="004F536B">
      <w:pPr>
        <w:pStyle w:val="Subtitle"/>
        <w:numPr>
          <w:ilvl w:val="0"/>
          <w:numId w:val="7"/>
        </w:numPr>
        <w:spacing w:line="276" w:lineRule="auto"/>
        <w:ind w:left="720"/>
        <w:jc w:val="both"/>
        <w:rPr>
          <w:rFonts w:ascii="Times New Roman" w:hAnsi="Times New Roman"/>
          <w:lang w:val="it-IT"/>
        </w:rPr>
      </w:pPr>
      <w:r>
        <w:rPr>
          <w:rFonts w:ascii="Times New Roman" w:hAnsi="Times New Roman"/>
          <w:lang w:val="it-IT"/>
        </w:rPr>
        <w:t>Thanh toán bằng chuyển khoản</w:t>
      </w:r>
    </w:p>
    <w:p w14:paraId="510DF7F3" w14:textId="77777777" w:rsidR="00F93D16" w:rsidRDefault="004F536B">
      <w:pPr>
        <w:pStyle w:val="ListParagraph"/>
        <w:tabs>
          <w:tab w:val="left" w:pos="1080"/>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w:t>
      </w:r>
      <w:r>
        <w:rPr>
          <w:rFonts w:ascii="Times New Roman" w:hAnsi="Times New Roman"/>
          <w:b/>
          <w:bCs/>
          <w:sz w:val="24"/>
          <w:szCs w:val="24"/>
          <w:u w:val="single"/>
          <w:lang w:val="pt-BR"/>
        </w:rPr>
        <w:t>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w:t>
      </w:r>
      <w:r>
        <w:rPr>
          <w:rFonts w:ascii="Times New Roman" w:hAnsi="Times New Roman"/>
          <w:b/>
          <w:color w:val="1B1B1B"/>
          <w:sz w:val="24"/>
          <w:szCs w:val="24"/>
          <w:lang w:val="pt-BR"/>
        </w:rPr>
        <w:t>Ả</w:t>
      </w:r>
      <w:r>
        <w:rPr>
          <w:rFonts w:ascii="Times New Roman" w:hAnsi="Times New Roman"/>
          <w:b/>
          <w:color w:val="1B1B1B"/>
          <w:sz w:val="24"/>
          <w:szCs w:val="24"/>
          <w:lang w:val="pt-BR"/>
        </w:rPr>
        <w:t>O HÀNH</w:t>
      </w:r>
    </w:p>
    <w:p w14:paraId="1FEDFF6B"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lang w:val="pt-BR"/>
        </w:rPr>
      </w:pPr>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p>
    <w:p w14:paraId="086C730F"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Th</w:t>
      </w:r>
      <w:r>
        <w:rPr>
          <w:rFonts w:ascii="Times New Roman" w:hAnsi="Times New Roman"/>
          <w:color w:val="1B1B1B"/>
          <w:sz w:val="24"/>
          <w:szCs w:val="24"/>
          <w:lang w:val="pt-BR"/>
        </w:rPr>
        <w:t>ờ</w:t>
      </w:r>
      <w:r>
        <w:rPr>
          <w:rFonts w:ascii="Times New Roman" w:hAnsi="Times New Roman"/>
          <w:color w:val="1B1B1B"/>
          <w:sz w:val="24"/>
          <w:szCs w:val="24"/>
          <w:lang w:val="pt-BR"/>
        </w:rPr>
        <w:t>i gian b</w:t>
      </w:r>
      <w:r>
        <w:rPr>
          <w:rFonts w:ascii="Times New Roman" w:hAnsi="Times New Roman"/>
          <w:color w:val="1B1B1B"/>
          <w:sz w:val="24"/>
          <w:szCs w:val="24"/>
          <w:lang w:val="pt-BR"/>
        </w:rPr>
        <w:t>ả</w:t>
      </w:r>
      <w:r>
        <w:rPr>
          <w:rFonts w:ascii="Times New Roman" w:hAnsi="Times New Roman"/>
          <w:color w:val="1B1B1B"/>
          <w:sz w:val="24"/>
          <w:szCs w:val="24"/>
          <w:lang w:val="pt-BR"/>
        </w:rPr>
        <w:t xml:space="preserve">o hành: </w:t>
      </w:r>
      <w:r>
        <w:rPr>
          <w:rFonts w:ascii="Times New Roman" w:hAnsi="Times New Roman"/>
          <w:color w:val="1B1B1B"/>
          <w:sz w:val="24"/>
          <w:szCs w:val="24"/>
          <w:lang w:val="pt-BR"/>
        </w:rPr>
        <w:t>b</w:t>
      </w:r>
      <w:r>
        <w:rPr>
          <w:rFonts w:ascii="Times New Roman" w:hAnsi="Times New Roman"/>
          <w:color w:val="1B1B1B"/>
          <w:sz w:val="24"/>
          <w:szCs w:val="24"/>
          <w:lang w:val="pt-BR"/>
        </w:rPr>
        <w:t>ả</w:t>
      </w:r>
      <w:r>
        <w:rPr>
          <w:rFonts w:ascii="Times New Roman" w:hAnsi="Times New Roman"/>
          <w:color w:val="1B1B1B"/>
          <w:sz w:val="24"/>
          <w:szCs w:val="24"/>
          <w:lang w:val="pt-BR"/>
        </w:rPr>
        <w:t>o hành máy chính 12 tháng k</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t</w:t>
      </w:r>
      <w:r>
        <w:rPr>
          <w:rFonts w:ascii="Times New Roman" w:hAnsi="Times New Roman"/>
          <w:color w:val="1B1B1B"/>
          <w:sz w:val="24"/>
          <w:szCs w:val="24"/>
          <w:lang w:val="pt-BR"/>
        </w:rPr>
        <w:t>ừ</w:t>
      </w:r>
      <w:r>
        <w:rPr>
          <w:rFonts w:ascii="Times New Roman" w:hAnsi="Times New Roman"/>
          <w:color w:val="1B1B1B"/>
          <w:sz w:val="24"/>
          <w:szCs w:val="24"/>
          <w:lang w:val="pt-BR"/>
        </w:rPr>
        <w:t xml:space="preserve"> ngày hai bên ký biên b</w:t>
      </w:r>
      <w:r>
        <w:rPr>
          <w:rFonts w:ascii="Times New Roman" w:hAnsi="Times New Roman"/>
          <w:color w:val="1B1B1B"/>
          <w:sz w:val="24"/>
          <w:szCs w:val="24"/>
          <w:lang w:val="pt-BR"/>
        </w:rPr>
        <w:t>ả</w:t>
      </w:r>
      <w:r>
        <w:rPr>
          <w:rFonts w:ascii="Times New Roman" w:hAnsi="Times New Roman"/>
          <w:color w:val="1B1B1B"/>
          <w:sz w:val="24"/>
          <w:szCs w:val="24"/>
          <w:lang w:val="pt-BR"/>
        </w:rPr>
        <w:t>n bàn giao nghi</w:t>
      </w:r>
      <w:r>
        <w:rPr>
          <w:rFonts w:ascii="Times New Roman" w:hAnsi="Times New Roman"/>
          <w:color w:val="1B1B1B"/>
          <w:sz w:val="24"/>
          <w:szCs w:val="24"/>
          <w:lang w:val="pt-BR"/>
        </w:rPr>
        <w:t>ệ</w:t>
      </w:r>
      <w:r>
        <w:rPr>
          <w:rFonts w:ascii="Times New Roman" w:hAnsi="Times New Roman"/>
          <w:color w:val="1B1B1B"/>
          <w:sz w:val="24"/>
          <w:szCs w:val="24"/>
          <w:lang w:val="pt-BR"/>
        </w:rPr>
        <w:t>m thu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ụ</w:t>
      </w:r>
      <w:r>
        <w:rPr>
          <w:rFonts w:ascii="Times New Roman" w:hAnsi="Times New Roman"/>
          <w:color w:val="1B1B1B"/>
          <w:sz w:val="24"/>
          <w:szCs w:val="24"/>
          <w:lang w:val="pt-BR"/>
        </w:rPr>
        <w:t>ng (Không b</w:t>
      </w:r>
      <w:r>
        <w:rPr>
          <w:rFonts w:ascii="Times New Roman" w:hAnsi="Times New Roman"/>
          <w:color w:val="1B1B1B"/>
          <w:sz w:val="24"/>
          <w:szCs w:val="24"/>
          <w:lang w:val="pt-BR"/>
        </w:rPr>
        <w:t>ả</w:t>
      </w:r>
      <w:r>
        <w:rPr>
          <w:rFonts w:ascii="Times New Roman" w:hAnsi="Times New Roman"/>
          <w:color w:val="1B1B1B"/>
          <w:sz w:val="24"/>
          <w:szCs w:val="24"/>
          <w:lang w:val="pt-BR"/>
        </w:rPr>
        <w:t>o hành v</w:t>
      </w:r>
      <w:r>
        <w:rPr>
          <w:rFonts w:ascii="Times New Roman" w:hAnsi="Times New Roman"/>
          <w:color w:val="1B1B1B"/>
          <w:sz w:val="24"/>
          <w:szCs w:val="24"/>
          <w:lang w:val="pt-BR"/>
        </w:rPr>
        <w:t>ậ</w:t>
      </w:r>
      <w:r>
        <w:rPr>
          <w:rFonts w:ascii="Times New Roman" w:hAnsi="Times New Roman"/>
          <w:color w:val="1B1B1B"/>
          <w:sz w:val="24"/>
          <w:szCs w:val="24"/>
          <w:lang w:val="pt-BR"/>
        </w:rPr>
        <w:t>t tư tiêu hao đi kèm).</w:t>
      </w:r>
    </w:p>
    <w:p w14:paraId="4386A8FE"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Bên B có trách nhi</w:t>
      </w:r>
      <w:r>
        <w:rPr>
          <w:rFonts w:ascii="Times New Roman" w:hAnsi="Times New Roman"/>
          <w:color w:val="1B1B1B"/>
          <w:sz w:val="24"/>
          <w:szCs w:val="24"/>
          <w:lang w:val="pt-BR"/>
        </w:rPr>
        <w:t>ệ</w:t>
      </w:r>
      <w:r>
        <w:rPr>
          <w:rFonts w:ascii="Times New Roman" w:hAnsi="Times New Roman"/>
          <w:color w:val="1B1B1B"/>
          <w:sz w:val="24"/>
          <w:szCs w:val="24"/>
          <w:lang w:val="pt-BR"/>
        </w:rPr>
        <w:t>m b</w:t>
      </w:r>
      <w:r>
        <w:rPr>
          <w:rFonts w:ascii="Times New Roman" w:hAnsi="Times New Roman"/>
          <w:color w:val="1B1B1B"/>
          <w:sz w:val="24"/>
          <w:szCs w:val="24"/>
          <w:lang w:val="pt-BR"/>
        </w:rPr>
        <w:t>ả</w:t>
      </w:r>
      <w:r>
        <w:rPr>
          <w:rFonts w:ascii="Times New Roman" w:hAnsi="Times New Roman"/>
          <w:color w:val="1B1B1B"/>
          <w:sz w:val="24"/>
          <w:szCs w:val="24"/>
          <w:lang w:val="pt-BR"/>
        </w:rPr>
        <w:t>o hành mi</w:t>
      </w:r>
      <w:r>
        <w:rPr>
          <w:rFonts w:ascii="Times New Roman" w:hAnsi="Times New Roman"/>
          <w:color w:val="1B1B1B"/>
          <w:sz w:val="24"/>
          <w:szCs w:val="24"/>
          <w:lang w:val="pt-BR"/>
        </w:rPr>
        <w:t>ễ</w:t>
      </w:r>
      <w:r>
        <w:rPr>
          <w:rFonts w:ascii="Times New Roman" w:hAnsi="Times New Roman"/>
          <w:color w:val="1B1B1B"/>
          <w:sz w:val="24"/>
          <w:szCs w:val="24"/>
          <w:lang w:val="pt-BR"/>
        </w:rPr>
        <w:t>n phí các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do Bên B cung c</w:t>
      </w:r>
      <w:r>
        <w:rPr>
          <w:rFonts w:ascii="Times New Roman" w:hAnsi="Times New Roman"/>
          <w:color w:val="1B1B1B"/>
          <w:sz w:val="24"/>
          <w:szCs w:val="24"/>
          <w:lang w:val="pt-BR"/>
        </w:rPr>
        <w:t>ấ</w:t>
      </w:r>
      <w:r>
        <w:rPr>
          <w:rFonts w:ascii="Times New Roman" w:hAnsi="Times New Roman"/>
          <w:color w:val="1B1B1B"/>
          <w:sz w:val="24"/>
          <w:szCs w:val="24"/>
          <w:lang w:val="pt-BR"/>
        </w:rPr>
        <w:t>p.</w:t>
      </w:r>
    </w:p>
    <w:p w14:paraId="200DE800"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Đi</w:t>
      </w:r>
      <w:r>
        <w:rPr>
          <w:rFonts w:ascii="Times New Roman" w:hAnsi="Times New Roman"/>
          <w:color w:val="1B1B1B"/>
          <w:sz w:val="24"/>
          <w:szCs w:val="24"/>
          <w:lang w:val="pt-BR"/>
        </w:rPr>
        <w:t>ề</w:t>
      </w:r>
      <w:r>
        <w:rPr>
          <w:rFonts w:ascii="Times New Roman" w:hAnsi="Times New Roman"/>
          <w:color w:val="1B1B1B"/>
          <w:sz w:val="24"/>
          <w:szCs w:val="24"/>
          <w:lang w:val="pt-BR"/>
        </w:rPr>
        <w:t>u ki</w:t>
      </w:r>
      <w:r>
        <w:rPr>
          <w:rFonts w:ascii="Times New Roman" w:hAnsi="Times New Roman"/>
          <w:color w:val="1B1B1B"/>
          <w:sz w:val="24"/>
          <w:szCs w:val="24"/>
          <w:lang w:val="pt-BR"/>
        </w:rPr>
        <w:t>ệ</w:t>
      </w:r>
      <w:r>
        <w:rPr>
          <w:rFonts w:ascii="Times New Roman" w:hAnsi="Times New Roman"/>
          <w:color w:val="1B1B1B"/>
          <w:sz w:val="24"/>
          <w:szCs w:val="24"/>
          <w:lang w:val="pt-BR"/>
        </w:rPr>
        <w:t>n b</w:t>
      </w:r>
      <w:r>
        <w:rPr>
          <w:rFonts w:ascii="Times New Roman" w:hAnsi="Times New Roman"/>
          <w:color w:val="1B1B1B"/>
          <w:sz w:val="24"/>
          <w:szCs w:val="24"/>
          <w:lang w:val="pt-BR"/>
        </w:rPr>
        <w:t>ả</w:t>
      </w:r>
      <w:r>
        <w:rPr>
          <w:rFonts w:ascii="Times New Roman" w:hAnsi="Times New Roman"/>
          <w:color w:val="1B1B1B"/>
          <w:sz w:val="24"/>
          <w:szCs w:val="24"/>
          <w:lang w:val="pt-BR"/>
        </w:rPr>
        <w:t>o hành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như sau: </w:t>
      </w:r>
    </w:p>
    <w:p w14:paraId="508A05AA" w14:textId="77777777" w:rsidR="00F93D16" w:rsidRDefault="004F536B">
      <w:pPr>
        <w:pStyle w:val="ListParagraph"/>
        <w:numPr>
          <w:ilvl w:val="0"/>
          <w:numId w:val="1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Ch</w:t>
      </w:r>
      <w:r>
        <w:rPr>
          <w:rFonts w:ascii="Times New Roman" w:hAnsi="Times New Roman"/>
          <w:color w:val="1B1B1B"/>
          <w:sz w:val="24"/>
          <w:szCs w:val="24"/>
          <w:lang w:val="pt-BR"/>
        </w:rPr>
        <w:t>ế</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ộ</w:t>
      </w:r>
      <w:r>
        <w:rPr>
          <w:rFonts w:ascii="Times New Roman" w:hAnsi="Times New Roman"/>
          <w:color w:val="1B1B1B"/>
          <w:sz w:val="24"/>
          <w:szCs w:val="24"/>
          <w:lang w:val="pt-BR"/>
        </w:rPr>
        <w:t xml:space="preserve"> b</w:t>
      </w:r>
      <w:r>
        <w:rPr>
          <w:rFonts w:ascii="Times New Roman" w:hAnsi="Times New Roman"/>
          <w:color w:val="1B1B1B"/>
          <w:sz w:val="24"/>
          <w:szCs w:val="24"/>
          <w:lang w:val="pt-BR"/>
        </w:rPr>
        <w:t>ả</w:t>
      </w:r>
      <w:r>
        <w:rPr>
          <w:rFonts w:ascii="Times New Roman" w:hAnsi="Times New Roman"/>
          <w:color w:val="1B1B1B"/>
          <w:sz w:val="24"/>
          <w:szCs w:val="24"/>
          <w:lang w:val="pt-BR"/>
        </w:rPr>
        <w:t>o hành tuâ</w:t>
      </w:r>
      <w:r>
        <w:rPr>
          <w:rFonts w:ascii="Times New Roman" w:hAnsi="Times New Roman"/>
          <w:color w:val="1B1B1B"/>
          <w:sz w:val="24"/>
          <w:szCs w:val="24"/>
          <w:lang w:val="pt-BR"/>
        </w:rPr>
        <w:t>n th</w:t>
      </w:r>
      <w:r>
        <w:rPr>
          <w:rFonts w:ascii="Times New Roman" w:hAnsi="Times New Roman"/>
          <w:color w:val="1B1B1B"/>
          <w:sz w:val="24"/>
          <w:szCs w:val="24"/>
          <w:lang w:val="pt-BR"/>
        </w:rPr>
        <w:t>ủ</w:t>
      </w:r>
      <w:r>
        <w:rPr>
          <w:rFonts w:ascii="Times New Roman" w:hAnsi="Times New Roman"/>
          <w:color w:val="1B1B1B"/>
          <w:sz w:val="24"/>
          <w:szCs w:val="24"/>
          <w:lang w:val="pt-BR"/>
        </w:rPr>
        <w:t xml:space="preserve"> theo các đi</w:t>
      </w:r>
      <w:r>
        <w:rPr>
          <w:rFonts w:ascii="Times New Roman" w:hAnsi="Times New Roman"/>
          <w:color w:val="1B1B1B"/>
          <w:sz w:val="24"/>
          <w:szCs w:val="24"/>
          <w:lang w:val="pt-BR"/>
        </w:rPr>
        <w:t>ề</w:t>
      </w:r>
      <w:r>
        <w:rPr>
          <w:rFonts w:ascii="Times New Roman" w:hAnsi="Times New Roman"/>
          <w:color w:val="1B1B1B"/>
          <w:sz w:val="24"/>
          <w:szCs w:val="24"/>
          <w:lang w:val="pt-BR"/>
        </w:rPr>
        <w:t>u ki</w:t>
      </w:r>
      <w:r>
        <w:rPr>
          <w:rFonts w:ascii="Times New Roman" w:hAnsi="Times New Roman"/>
          <w:color w:val="1B1B1B"/>
          <w:sz w:val="24"/>
          <w:szCs w:val="24"/>
          <w:lang w:val="pt-BR"/>
        </w:rPr>
        <w:t>ệ</w:t>
      </w:r>
      <w:r>
        <w:rPr>
          <w:rFonts w:ascii="Times New Roman" w:hAnsi="Times New Roman"/>
          <w:color w:val="1B1B1B"/>
          <w:sz w:val="24"/>
          <w:szCs w:val="24"/>
          <w:lang w:val="pt-BR"/>
        </w:rPr>
        <w:t>n b</w:t>
      </w:r>
      <w:r>
        <w:rPr>
          <w:rFonts w:ascii="Times New Roman" w:hAnsi="Times New Roman"/>
          <w:color w:val="1B1B1B"/>
          <w:sz w:val="24"/>
          <w:szCs w:val="24"/>
          <w:lang w:val="pt-BR"/>
        </w:rPr>
        <w:t>ả</w:t>
      </w:r>
      <w:r>
        <w:rPr>
          <w:rFonts w:ascii="Times New Roman" w:hAnsi="Times New Roman"/>
          <w:color w:val="1B1B1B"/>
          <w:sz w:val="24"/>
          <w:szCs w:val="24"/>
          <w:lang w:val="pt-BR"/>
        </w:rPr>
        <w:t>o hành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đã đư</w:t>
      </w:r>
      <w:r>
        <w:rPr>
          <w:rFonts w:ascii="Times New Roman" w:hAnsi="Times New Roman"/>
          <w:color w:val="1B1B1B"/>
          <w:sz w:val="24"/>
          <w:szCs w:val="24"/>
          <w:lang w:val="pt-BR"/>
        </w:rPr>
        <w:t>ợ</w:t>
      </w:r>
      <w:r>
        <w:rPr>
          <w:rFonts w:ascii="Times New Roman" w:hAnsi="Times New Roman"/>
          <w:color w:val="1B1B1B"/>
          <w:sz w:val="24"/>
          <w:szCs w:val="24"/>
          <w:lang w:val="pt-BR"/>
        </w:rPr>
        <w:t>c nêu trong các catalogue, tài li</w:t>
      </w:r>
      <w:r>
        <w:rPr>
          <w:rFonts w:ascii="Times New Roman" w:hAnsi="Times New Roman"/>
          <w:color w:val="1B1B1B"/>
          <w:sz w:val="24"/>
          <w:szCs w:val="24"/>
          <w:lang w:val="pt-BR"/>
        </w:rPr>
        <w:t>ệ</w:t>
      </w:r>
      <w:r>
        <w:rPr>
          <w:rFonts w:ascii="Times New Roman" w:hAnsi="Times New Roman"/>
          <w:color w:val="1B1B1B"/>
          <w:sz w:val="24"/>
          <w:szCs w:val="24"/>
          <w:lang w:val="pt-BR"/>
        </w:rPr>
        <w:t>u hư</w:t>
      </w:r>
      <w:r>
        <w:rPr>
          <w:rFonts w:ascii="Times New Roman" w:hAnsi="Times New Roman"/>
          <w:color w:val="1B1B1B"/>
          <w:sz w:val="24"/>
          <w:szCs w:val="24"/>
          <w:lang w:val="pt-BR"/>
        </w:rPr>
        <w:t>ớ</w:t>
      </w:r>
      <w:r>
        <w:rPr>
          <w:rFonts w:ascii="Times New Roman" w:hAnsi="Times New Roman"/>
          <w:color w:val="1B1B1B"/>
          <w:sz w:val="24"/>
          <w:szCs w:val="24"/>
          <w:lang w:val="pt-BR"/>
        </w:rPr>
        <w:t>ng d</w:t>
      </w:r>
      <w:r>
        <w:rPr>
          <w:rFonts w:ascii="Times New Roman" w:hAnsi="Times New Roman"/>
          <w:color w:val="1B1B1B"/>
          <w:sz w:val="24"/>
          <w:szCs w:val="24"/>
          <w:lang w:val="pt-BR"/>
        </w:rPr>
        <w:t>ẫ</w:t>
      </w:r>
      <w:r>
        <w:rPr>
          <w:rFonts w:ascii="Times New Roman" w:hAnsi="Times New Roman"/>
          <w:color w:val="1B1B1B"/>
          <w:sz w:val="24"/>
          <w:szCs w:val="24"/>
          <w:lang w:val="pt-BR"/>
        </w:rPr>
        <w:t>n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ụ</w:t>
      </w:r>
      <w:r>
        <w:rPr>
          <w:rFonts w:ascii="Times New Roman" w:hAnsi="Times New Roman"/>
          <w:color w:val="1B1B1B"/>
          <w:sz w:val="24"/>
          <w:szCs w:val="24"/>
          <w:lang w:val="pt-BR"/>
        </w:rPr>
        <w:t>ng ho</w:t>
      </w:r>
      <w:r>
        <w:rPr>
          <w:rFonts w:ascii="Times New Roman" w:hAnsi="Times New Roman"/>
          <w:color w:val="1B1B1B"/>
          <w:sz w:val="24"/>
          <w:szCs w:val="24"/>
          <w:lang w:val="pt-BR"/>
        </w:rPr>
        <w:t>ặ</w:t>
      </w:r>
      <w:r>
        <w:rPr>
          <w:rFonts w:ascii="Times New Roman" w:hAnsi="Times New Roman"/>
          <w:color w:val="1B1B1B"/>
          <w:sz w:val="24"/>
          <w:szCs w:val="24"/>
          <w:lang w:val="pt-BR"/>
        </w:rPr>
        <w:t>c tài li</w:t>
      </w:r>
      <w:r>
        <w:rPr>
          <w:rFonts w:ascii="Times New Roman" w:hAnsi="Times New Roman"/>
          <w:color w:val="1B1B1B"/>
          <w:sz w:val="24"/>
          <w:szCs w:val="24"/>
          <w:lang w:val="pt-BR"/>
        </w:rPr>
        <w:t>ệ</w:t>
      </w:r>
      <w:r>
        <w:rPr>
          <w:rFonts w:ascii="Times New Roman" w:hAnsi="Times New Roman"/>
          <w:color w:val="1B1B1B"/>
          <w:sz w:val="24"/>
          <w:szCs w:val="24"/>
          <w:lang w:val="pt-BR"/>
        </w:rPr>
        <w:t xml:space="preserve">u tương </w:t>
      </w:r>
      <w:r>
        <w:rPr>
          <w:rFonts w:ascii="Times New Roman" w:hAnsi="Times New Roman"/>
          <w:color w:val="1B1B1B"/>
          <w:sz w:val="24"/>
          <w:szCs w:val="24"/>
          <w:lang w:val="pt-BR"/>
        </w:rPr>
        <w:t>ứ</w:t>
      </w:r>
      <w:r>
        <w:rPr>
          <w:rFonts w:ascii="Times New Roman" w:hAnsi="Times New Roman"/>
          <w:color w:val="1B1B1B"/>
          <w:sz w:val="24"/>
          <w:szCs w:val="24"/>
          <w:lang w:val="pt-BR"/>
        </w:rPr>
        <w:t>ng kèm theo c</w:t>
      </w:r>
      <w:r>
        <w:rPr>
          <w:rFonts w:ascii="Times New Roman" w:hAnsi="Times New Roman"/>
          <w:color w:val="1B1B1B"/>
          <w:sz w:val="24"/>
          <w:szCs w:val="24"/>
          <w:lang w:val="pt-BR"/>
        </w:rPr>
        <w:t>ủ</w:t>
      </w:r>
      <w:r>
        <w:rPr>
          <w:rFonts w:ascii="Times New Roman" w:hAnsi="Times New Roman"/>
          <w:color w:val="1B1B1B"/>
          <w:sz w:val="24"/>
          <w:szCs w:val="24"/>
          <w:lang w:val="pt-BR"/>
        </w:rPr>
        <w:t>a nhà s</w:t>
      </w:r>
      <w:r>
        <w:rPr>
          <w:rFonts w:ascii="Times New Roman" w:hAnsi="Times New Roman"/>
          <w:color w:val="1B1B1B"/>
          <w:sz w:val="24"/>
          <w:szCs w:val="24"/>
          <w:lang w:val="pt-BR"/>
        </w:rPr>
        <w:t>ả</w:t>
      </w:r>
      <w:r>
        <w:rPr>
          <w:rFonts w:ascii="Times New Roman" w:hAnsi="Times New Roman"/>
          <w:color w:val="1B1B1B"/>
          <w:sz w:val="24"/>
          <w:szCs w:val="24"/>
          <w:lang w:val="pt-BR"/>
        </w:rPr>
        <w:t>n xu</w:t>
      </w:r>
      <w:r>
        <w:rPr>
          <w:rFonts w:ascii="Times New Roman" w:hAnsi="Times New Roman"/>
          <w:color w:val="1B1B1B"/>
          <w:sz w:val="24"/>
          <w:szCs w:val="24"/>
          <w:lang w:val="pt-BR"/>
        </w:rPr>
        <w:t>ấ</w:t>
      </w:r>
      <w:r>
        <w:rPr>
          <w:rFonts w:ascii="Times New Roman" w:hAnsi="Times New Roman"/>
          <w:color w:val="1B1B1B"/>
          <w:sz w:val="24"/>
          <w:szCs w:val="24"/>
          <w:lang w:val="pt-BR"/>
        </w:rPr>
        <w:t>t.</w:t>
      </w:r>
    </w:p>
    <w:p w14:paraId="5A083767" w14:textId="77777777" w:rsidR="00F93D16" w:rsidRDefault="004F536B">
      <w:pPr>
        <w:pStyle w:val="ListParagraph"/>
        <w:numPr>
          <w:ilvl w:val="0"/>
          <w:numId w:val="1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Hư h</w:t>
      </w:r>
      <w:r>
        <w:rPr>
          <w:rFonts w:ascii="Times New Roman" w:hAnsi="Times New Roman"/>
          <w:color w:val="1B1B1B"/>
          <w:sz w:val="24"/>
          <w:szCs w:val="24"/>
          <w:lang w:val="pt-BR"/>
        </w:rPr>
        <w:t>ỏ</w:t>
      </w:r>
      <w:r>
        <w:rPr>
          <w:rFonts w:ascii="Times New Roman" w:hAnsi="Times New Roman"/>
          <w:color w:val="1B1B1B"/>
          <w:sz w:val="24"/>
          <w:szCs w:val="24"/>
          <w:lang w:val="pt-BR"/>
        </w:rPr>
        <w:t>ng c</w:t>
      </w:r>
      <w:r>
        <w:rPr>
          <w:rFonts w:ascii="Times New Roman" w:hAnsi="Times New Roman"/>
          <w:color w:val="1B1B1B"/>
          <w:sz w:val="24"/>
          <w:szCs w:val="24"/>
          <w:lang w:val="pt-BR"/>
        </w:rPr>
        <w:t>ủ</w:t>
      </w:r>
      <w:r>
        <w:rPr>
          <w:rFonts w:ascii="Times New Roman" w:hAnsi="Times New Roman"/>
          <w:color w:val="1B1B1B"/>
          <w:sz w:val="24"/>
          <w:szCs w:val="24"/>
          <w:lang w:val="pt-BR"/>
        </w:rPr>
        <w:t>a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x</w:t>
      </w:r>
      <w:r>
        <w:rPr>
          <w:rFonts w:ascii="Times New Roman" w:hAnsi="Times New Roman"/>
          <w:color w:val="1B1B1B"/>
          <w:sz w:val="24"/>
          <w:szCs w:val="24"/>
          <w:lang w:val="pt-BR"/>
        </w:rPr>
        <w:t>ả</w:t>
      </w:r>
      <w:r>
        <w:rPr>
          <w:rFonts w:ascii="Times New Roman" w:hAnsi="Times New Roman"/>
          <w:color w:val="1B1B1B"/>
          <w:sz w:val="24"/>
          <w:szCs w:val="24"/>
          <w:lang w:val="pt-BR"/>
        </w:rPr>
        <w:t>y ra do l</w:t>
      </w:r>
      <w:r>
        <w:rPr>
          <w:rFonts w:ascii="Times New Roman" w:hAnsi="Times New Roman"/>
          <w:color w:val="1B1B1B"/>
          <w:sz w:val="24"/>
          <w:szCs w:val="24"/>
          <w:lang w:val="pt-BR"/>
        </w:rPr>
        <w:t>ỗ</w:t>
      </w:r>
      <w:r>
        <w:rPr>
          <w:rFonts w:ascii="Times New Roman" w:hAnsi="Times New Roman"/>
          <w:color w:val="1B1B1B"/>
          <w:sz w:val="24"/>
          <w:szCs w:val="24"/>
          <w:lang w:val="pt-BR"/>
        </w:rPr>
        <w:t>i c</w:t>
      </w:r>
      <w:r>
        <w:rPr>
          <w:rFonts w:ascii="Times New Roman" w:hAnsi="Times New Roman"/>
          <w:color w:val="1B1B1B"/>
          <w:sz w:val="24"/>
          <w:szCs w:val="24"/>
          <w:lang w:val="pt-BR"/>
        </w:rPr>
        <w:t>ủ</w:t>
      </w:r>
      <w:r>
        <w:rPr>
          <w:rFonts w:ascii="Times New Roman" w:hAnsi="Times New Roman"/>
          <w:color w:val="1B1B1B"/>
          <w:sz w:val="24"/>
          <w:szCs w:val="24"/>
          <w:lang w:val="pt-BR"/>
        </w:rPr>
        <w:t>a nhà s</w:t>
      </w:r>
      <w:r>
        <w:rPr>
          <w:rFonts w:ascii="Times New Roman" w:hAnsi="Times New Roman"/>
          <w:color w:val="1B1B1B"/>
          <w:sz w:val="24"/>
          <w:szCs w:val="24"/>
          <w:lang w:val="pt-BR"/>
        </w:rPr>
        <w:t>ả</w:t>
      </w:r>
      <w:r>
        <w:rPr>
          <w:rFonts w:ascii="Times New Roman" w:hAnsi="Times New Roman"/>
          <w:color w:val="1B1B1B"/>
          <w:sz w:val="24"/>
          <w:szCs w:val="24"/>
          <w:lang w:val="pt-BR"/>
        </w:rPr>
        <w:t>n xu</w:t>
      </w:r>
      <w:r>
        <w:rPr>
          <w:rFonts w:ascii="Times New Roman" w:hAnsi="Times New Roman"/>
          <w:color w:val="1B1B1B"/>
          <w:sz w:val="24"/>
          <w:szCs w:val="24"/>
          <w:lang w:val="pt-BR"/>
        </w:rPr>
        <w:t>ấ</w:t>
      </w:r>
      <w:r>
        <w:rPr>
          <w:rFonts w:ascii="Times New Roman" w:hAnsi="Times New Roman"/>
          <w:color w:val="1B1B1B"/>
          <w:sz w:val="24"/>
          <w:szCs w:val="24"/>
          <w:lang w:val="pt-BR"/>
        </w:rPr>
        <w:t>t.</w:t>
      </w:r>
    </w:p>
    <w:p w14:paraId="084252CC"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Bên B t</w:t>
      </w:r>
      <w:r>
        <w:rPr>
          <w:rFonts w:ascii="Times New Roman" w:hAnsi="Times New Roman"/>
          <w:color w:val="1B1B1B"/>
          <w:sz w:val="24"/>
          <w:szCs w:val="24"/>
          <w:lang w:val="pt-BR"/>
        </w:rPr>
        <w:t>ừ</w:t>
      </w:r>
      <w:r>
        <w:rPr>
          <w:rFonts w:ascii="Times New Roman" w:hAnsi="Times New Roman"/>
          <w:color w:val="1B1B1B"/>
          <w:sz w:val="24"/>
          <w:szCs w:val="24"/>
          <w:lang w:val="pt-BR"/>
        </w:rPr>
        <w:t xml:space="preserve"> ch</w:t>
      </w:r>
      <w:r>
        <w:rPr>
          <w:rFonts w:ascii="Times New Roman" w:hAnsi="Times New Roman"/>
          <w:color w:val="1B1B1B"/>
          <w:sz w:val="24"/>
          <w:szCs w:val="24"/>
          <w:lang w:val="pt-BR"/>
        </w:rPr>
        <w:t>ố</w:t>
      </w:r>
      <w:r>
        <w:rPr>
          <w:rFonts w:ascii="Times New Roman" w:hAnsi="Times New Roman"/>
          <w:color w:val="1B1B1B"/>
          <w:sz w:val="24"/>
          <w:szCs w:val="24"/>
          <w:lang w:val="pt-BR"/>
        </w:rPr>
        <w:t>i b</w:t>
      </w:r>
      <w:r>
        <w:rPr>
          <w:rFonts w:ascii="Times New Roman" w:hAnsi="Times New Roman"/>
          <w:color w:val="1B1B1B"/>
          <w:sz w:val="24"/>
          <w:szCs w:val="24"/>
          <w:lang w:val="pt-BR"/>
        </w:rPr>
        <w:t>ả</w:t>
      </w:r>
      <w:r>
        <w:rPr>
          <w:rFonts w:ascii="Times New Roman" w:hAnsi="Times New Roman"/>
          <w:color w:val="1B1B1B"/>
          <w:sz w:val="24"/>
          <w:szCs w:val="24"/>
          <w:lang w:val="pt-BR"/>
        </w:rPr>
        <w:t>o hành đ</w:t>
      </w:r>
      <w:r>
        <w:rPr>
          <w:rFonts w:ascii="Times New Roman" w:hAnsi="Times New Roman"/>
          <w:color w:val="1B1B1B"/>
          <w:sz w:val="24"/>
          <w:szCs w:val="24"/>
          <w:lang w:val="pt-BR"/>
        </w:rPr>
        <w:t>ố</w:t>
      </w:r>
      <w:r>
        <w:rPr>
          <w:rFonts w:ascii="Times New Roman" w:hAnsi="Times New Roman"/>
          <w:color w:val="1B1B1B"/>
          <w:sz w:val="24"/>
          <w:szCs w:val="24"/>
          <w:lang w:val="pt-BR"/>
        </w:rPr>
        <w:t>i v</w:t>
      </w:r>
      <w:r>
        <w:rPr>
          <w:rFonts w:ascii="Times New Roman" w:hAnsi="Times New Roman"/>
          <w:color w:val="1B1B1B"/>
          <w:sz w:val="24"/>
          <w:szCs w:val="24"/>
          <w:lang w:val="pt-BR"/>
        </w:rPr>
        <w:t>ớ</w:t>
      </w:r>
      <w:r>
        <w:rPr>
          <w:rFonts w:ascii="Times New Roman" w:hAnsi="Times New Roman"/>
          <w:color w:val="1B1B1B"/>
          <w:sz w:val="24"/>
          <w:szCs w:val="24"/>
          <w:lang w:val="pt-BR"/>
        </w:rPr>
        <w:t>i nh</w:t>
      </w:r>
      <w:r>
        <w:rPr>
          <w:rFonts w:ascii="Times New Roman" w:hAnsi="Times New Roman"/>
          <w:color w:val="1B1B1B"/>
          <w:sz w:val="24"/>
          <w:szCs w:val="24"/>
          <w:lang w:val="pt-BR"/>
        </w:rPr>
        <w:t>ữ</w:t>
      </w:r>
      <w:r>
        <w:rPr>
          <w:rFonts w:ascii="Times New Roman" w:hAnsi="Times New Roman"/>
          <w:color w:val="1B1B1B"/>
          <w:sz w:val="24"/>
          <w:szCs w:val="24"/>
          <w:lang w:val="pt-BR"/>
        </w:rPr>
        <w:t>ng trư</w:t>
      </w:r>
      <w:r>
        <w:rPr>
          <w:rFonts w:ascii="Times New Roman" w:hAnsi="Times New Roman"/>
          <w:color w:val="1B1B1B"/>
          <w:sz w:val="24"/>
          <w:szCs w:val="24"/>
          <w:lang w:val="pt-BR"/>
        </w:rPr>
        <w:t>ờ</w:t>
      </w:r>
      <w:r>
        <w:rPr>
          <w:rFonts w:ascii="Times New Roman" w:hAnsi="Times New Roman"/>
          <w:color w:val="1B1B1B"/>
          <w:sz w:val="24"/>
          <w:szCs w:val="24"/>
          <w:lang w:val="pt-BR"/>
        </w:rPr>
        <w:t>ng h</w:t>
      </w:r>
      <w:r>
        <w:rPr>
          <w:rFonts w:ascii="Times New Roman" w:hAnsi="Times New Roman"/>
          <w:color w:val="1B1B1B"/>
          <w:sz w:val="24"/>
          <w:szCs w:val="24"/>
          <w:lang w:val="pt-BR"/>
        </w:rPr>
        <w:t>ợ</w:t>
      </w:r>
      <w:r>
        <w:rPr>
          <w:rFonts w:ascii="Times New Roman" w:hAnsi="Times New Roman"/>
          <w:color w:val="1B1B1B"/>
          <w:sz w:val="24"/>
          <w:szCs w:val="24"/>
          <w:lang w:val="pt-BR"/>
        </w:rPr>
        <w:t>p s</w:t>
      </w:r>
      <w:r>
        <w:rPr>
          <w:rFonts w:ascii="Times New Roman" w:hAnsi="Times New Roman"/>
          <w:color w:val="1B1B1B"/>
          <w:sz w:val="24"/>
          <w:szCs w:val="24"/>
          <w:lang w:val="pt-BR"/>
        </w:rPr>
        <w:t>au:</w:t>
      </w:r>
    </w:p>
    <w:p w14:paraId="736F108E" w14:textId="77777777" w:rsidR="00F93D16" w:rsidRDefault="004F536B">
      <w:pPr>
        <w:pStyle w:val="ListParagraph"/>
        <w:numPr>
          <w:ilvl w:val="0"/>
          <w:numId w:val="1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Bên A không v</w:t>
      </w:r>
      <w:r>
        <w:rPr>
          <w:rFonts w:ascii="Times New Roman" w:hAnsi="Times New Roman"/>
          <w:color w:val="1B1B1B"/>
          <w:sz w:val="24"/>
          <w:szCs w:val="24"/>
          <w:lang w:val="pt-BR"/>
        </w:rPr>
        <w:t>ậ</w:t>
      </w:r>
      <w:r>
        <w:rPr>
          <w:rFonts w:ascii="Times New Roman" w:hAnsi="Times New Roman"/>
          <w:color w:val="1B1B1B"/>
          <w:sz w:val="24"/>
          <w:szCs w:val="24"/>
          <w:lang w:val="pt-BR"/>
        </w:rPr>
        <w:t>n hành, b</w:t>
      </w:r>
      <w:r>
        <w:rPr>
          <w:rFonts w:ascii="Times New Roman" w:hAnsi="Times New Roman"/>
          <w:color w:val="1B1B1B"/>
          <w:sz w:val="24"/>
          <w:szCs w:val="24"/>
          <w:lang w:val="pt-BR"/>
        </w:rPr>
        <w:t>ả</w:t>
      </w:r>
      <w:r>
        <w:rPr>
          <w:rFonts w:ascii="Times New Roman" w:hAnsi="Times New Roman"/>
          <w:color w:val="1B1B1B"/>
          <w:sz w:val="24"/>
          <w:szCs w:val="24"/>
          <w:lang w:val="pt-BR"/>
        </w:rPr>
        <w:t>o qu</w:t>
      </w:r>
      <w:r>
        <w:rPr>
          <w:rFonts w:ascii="Times New Roman" w:hAnsi="Times New Roman"/>
          <w:color w:val="1B1B1B"/>
          <w:sz w:val="24"/>
          <w:szCs w:val="24"/>
          <w:lang w:val="pt-BR"/>
        </w:rPr>
        <w:t>ả</w:t>
      </w:r>
      <w:r>
        <w:rPr>
          <w:rFonts w:ascii="Times New Roman" w:hAnsi="Times New Roman"/>
          <w:color w:val="1B1B1B"/>
          <w:sz w:val="24"/>
          <w:szCs w:val="24"/>
          <w:lang w:val="pt-BR"/>
        </w:rPr>
        <w:t>n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đúng quy cách theo các hư</w:t>
      </w:r>
      <w:r>
        <w:rPr>
          <w:rFonts w:ascii="Times New Roman" w:hAnsi="Times New Roman"/>
          <w:color w:val="1B1B1B"/>
          <w:sz w:val="24"/>
          <w:szCs w:val="24"/>
          <w:lang w:val="pt-BR"/>
        </w:rPr>
        <w:t>ớ</w:t>
      </w:r>
      <w:r>
        <w:rPr>
          <w:rFonts w:ascii="Times New Roman" w:hAnsi="Times New Roman"/>
          <w:color w:val="1B1B1B"/>
          <w:sz w:val="24"/>
          <w:szCs w:val="24"/>
          <w:lang w:val="pt-BR"/>
        </w:rPr>
        <w:t>ng d</w:t>
      </w:r>
      <w:r>
        <w:rPr>
          <w:rFonts w:ascii="Times New Roman" w:hAnsi="Times New Roman"/>
          <w:color w:val="1B1B1B"/>
          <w:sz w:val="24"/>
          <w:szCs w:val="24"/>
          <w:lang w:val="pt-BR"/>
        </w:rPr>
        <w:t>ẫ</w:t>
      </w:r>
      <w:r>
        <w:rPr>
          <w:rFonts w:ascii="Times New Roman" w:hAnsi="Times New Roman"/>
          <w:color w:val="1B1B1B"/>
          <w:sz w:val="24"/>
          <w:szCs w:val="24"/>
          <w:lang w:val="pt-BR"/>
        </w:rPr>
        <w:t>n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ụ</w:t>
      </w:r>
      <w:r>
        <w:rPr>
          <w:rFonts w:ascii="Times New Roman" w:hAnsi="Times New Roman"/>
          <w:color w:val="1B1B1B"/>
          <w:sz w:val="24"/>
          <w:szCs w:val="24"/>
          <w:lang w:val="pt-BR"/>
        </w:rPr>
        <w:t>ng c</w:t>
      </w:r>
      <w:r>
        <w:rPr>
          <w:rFonts w:ascii="Times New Roman" w:hAnsi="Times New Roman"/>
          <w:color w:val="1B1B1B"/>
          <w:sz w:val="24"/>
          <w:szCs w:val="24"/>
          <w:lang w:val="pt-BR"/>
        </w:rPr>
        <w:t>ủ</w:t>
      </w:r>
      <w:r>
        <w:rPr>
          <w:rFonts w:ascii="Times New Roman" w:hAnsi="Times New Roman"/>
          <w:color w:val="1B1B1B"/>
          <w:sz w:val="24"/>
          <w:szCs w:val="24"/>
          <w:lang w:val="pt-BR"/>
        </w:rPr>
        <w:t>a nhà s</w:t>
      </w:r>
      <w:r>
        <w:rPr>
          <w:rFonts w:ascii="Times New Roman" w:hAnsi="Times New Roman"/>
          <w:color w:val="1B1B1B"/>
          <w:sz w:val="24"/>
          <w:szCs w:val="24"/>
          <w:lang w:val="pt-BR"/>
        </w:rPr>
        <w:t>ả</w:t>
      </w:r>
      <w:r>
        <w:rPr>
          <w:rFonts w:ascii="Times New Roman" w:hAnsi="Times New Roman"/>
          <w:color w:val="1B1B1B"/>
          <w:sz w:val="24"/>
          <w:szCs w:val="24"/>
          <w:lang w:val="pt-BR"/>
        </w:rPr>
        <w:t>n xu</w:t>
      </w:r>
      <w:r>
        <w:rPr>
          <w:rFonts w:ascii="Times New Roman" w:hAnsi="Times New Roman"/>
          <w:color w:val="1B1B1B"/>
          <w:sz w:val="24"/>
          <w:szCs w:val="24"/>
          <w:lang w:val="pt-BR"/>
        </w:rPr>
        <w:t>ấ</w:t>
      </w:r>
      <w:r>
        <w:rPr>
          <w:rFonts w:ascii="Times New Roman" w:hAnsi="Times New Roman"/>
          <w:color w:val="1B1B1B"/>
          <w:sz w:val="24"/>
          <w:szCs w:val="24"/>
          <w:lang w:val="pt-BR"/>
        </w:rPr>
        <w:t>t.</w:t>
      </w:r>
    </w:p>
    <w:p w14:paraId="06DB1D7D" w14:textId="77777777" w:rsidR="00F93D16" w:rsidRDefault="004F536B">
      <w:pPr>
        <w:pStyle w:val="ListParagraph"/>
        <w:numPr>
          <w:ilvl w:val="0"/>
          <w:numId w:val="1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hư h</w:t>
      </w:r>
      <w:r>
        <w:rPr>
          <w:rFonts w:ascii="Times New Roman" w:hAnsi="Times New Roman"/>
          <w:color w:val="1B1B1B"/>
          <w:sz w:val="24"/>
          <w:szCs w:val="24"/>
          <w:lang w:val="pt-BR"/>
        </w:rPr>
        <w:t>ỏ</w:t>
      </w:r>
      <w:r>
        <w:rPr>
          <w:rFonts w:ascii="Times New Roman" w:hAnsi="Times New Roman"/>
          <w:color w:val="1B1B1B"/>
          <w:sz w:val="24"/>
          <w:szCs w:val="24"/>
          <w:lang w:val="pt-BR"/>
        </w:rPr>
        <w:t>ng do b</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v</w:t>
      </w:r>
      <w:r>
        <w:rPr>
          <w:rFonts w:ascii="Times New Roman" w:hAnsi="Times New Roman"/>
          <w:color w:val="1B1B1B"/>
          <w:sz w:val="24"/>
          <w:szCs w:val="24"/>
          <w:lang w:val="pt-BR"/>
        </w:rPr>
        <w:t>ỡ</w:t>
      </w:r>
      <w:r>
        <w:rPr>
          <w:rFonts w:ascii="Times New Roman" w:hAnsi="Times New Roman"/>
          <w:color w:val="1B1B1B"/>
          <w:sz w:val="24"/>
          <w:szCs w:val="24"/>
          <w:lang w:val="pt-BR"/>
        </w:rPr>
        <w:t xml:space="preserve"> trong quá trình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ụ</w:t>
      </w:r>
      <w:r>
        <w:rPr>
          <w:rFonts w:ascii="Times New Roman" w:hAnsi="Times New Roman"/>
          <w:color w:val="1B1B1B"/>
          <w:sz w:val="24"/>
          <w:szCs w:val="24"/>
          <w:lang w:val="pt-BR"/>
        </w:rPr>
        <w:t xml:space="preserve">ng </w:t>
      </w:r>
    </w:p>
    <w:p w14:paraId="1F06E84E"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lang w:val="pt-BR"/>
        </w:rPr>
      </w:pPr>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p>
    <w:p w14:paraId="670AAC09"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Trong quá trình v</w:t>
      </w:r>
      <w:r>
        <w:rPr>
          <w:rFonts w:ascii="Times New Roman" w:hAnsi="Times New Roman"/>
          <w:color w:val="1B1B1B"/>
          <w:sz w:val="24"/>
          <w:szCs w:val="24"/>
          <w:lang w:val="pt-BR"/>
        </w:rPr>
        <w:t>ậ</w:t>
      </w:r>
      <w:r>
        <w:rPr>
          <w:rFonts w:ascii="Times New Roman" w:hAnsi="Times New Roman"/>
          <w:color w:val="1B1B1B"/>
          <w:sz w:val="24"/>
          <w:szCs w:val="24"/>
          <w:lang w:val="pt-BR"/>
        </w:rPr>
        <w:t>n hành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n</w:t>
      </w:r>
      <w:r>
        <w:rPr>
          <w:rFonts w:ascii="Times New Roman" w:hAnsi="Times New Roman"/>
          <w:color w:val="1B1B1B"/>
          <w:sz w:val="24"/>
          <w:szCs w:val="24"/>
          <w:lang w:val="pt-BR"/>
        </w:rPr>
        <w:t>ế</w:t>
      </w:r>
      <w:r>
        <w:rPr>
          <w:rFonts w:ascii="Times New Roman" w:hAnsi="Times New Roman"/>
          <w:color w:val="1B1B1B"/>
          <w:sz w:val="24"/>
          <w:szCs w:val="24"/>
          <w:lang w:val="pt-BR"/>
        </w:rPr>
        <w:t>u x</w:t>
      </w:r>
      <w:r>
        <w:rPr>
          <w:rFonts w:ascii="Times New Roman" w:hAnsi="Times New Roman"/>
          <w:color w:val="1B1B1B"/>
          <w:sz w:val="24"/>
          <w:szCs w:val="24"/>
          <w:lang w:val="pt-BR"/>
        </w:rPr>
        <w:t>ả</w:t>
      </w:r>
      <w:r>
        <w:rPr>
          <w:rFonts w:ascii="Times New Roman" w:hAnsi="Times New Roman"/>
          <w:color w:val="1B1B1B"/>
          <w:sz w:val="24"/>
          <w:szCs w:val="24"/>
          <w:lang w:val="pt-BR"/>
        </w:rPr>
        <w:t>y ra s</w:t>
      </w:r>
      <w:r>
        <w:rPr>
          <w:rFonts w:ascii="Times New Roman" w:hAnsi="Times New Roman"/>
          <w:color w:val="1B1B1B"/>
          <w:sz w:val="24"/>
          <w:szCs w:val="24"/>
          <w:lang w:val="pt-BR"/>
        </w:rPr>
        <w:t>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ố</w:t>
      </w:r>
      <w:r>
        <w:rPr>
          <w:rFonts w:ascii="Times New Roman" w:hAnsi="Times New Roman"/>
          <w:color w:val="1B1B1B"/>
          <w:sz w:val="24"/>
          <w:szCs w:val="24"/>
          <w:lang w:val="pt-BR"/>
        </w:rPr>
        <w:t>, B</w:t>
      </w:r>
      <w:r>
        <w:rPr>
          <w:rFonts w:ascii="Times New Roman" w:hAnsi="Times New Roman"/>
          <w:color w:val="1B1B1B"/>
          <w:sz w:val="24"/>
          <w:szCs w:val="24"/>
          <w:lang w:val="pt-BR"/>
        </w:rPr>
        <w:t>ên A s</w:t>
      </w:r>
      <w:r>
        <w:rPr>
          <w:rFonts w:ascii="Times New Roman" w:hAnsi="Times New Roman"/>
          <w:color w:val="1B1B1B"/>
          <w:sz w:val="24"/>
          <w:szCs w:val="24"/>
          <w:lang w:val="pt-BR"/>
        </w:rPr>
        <w:t>ẽ</w:t>
      </w:r>
      <w:r>
        <w:rPr>
          <w:rFonts w:ascii="Times New Roman" w:hAnsi="Times New Roman"/>
          <w:color w:val="1B1B1B"/>
          <w:sz w:val="24"/>
          <w:szCs w:val="24"/>
          <w:lang w:val="pt-BR"/>
        </w:rPr>
        <w:t xml:space="preserve"> thông báo tr</w:t>
      </w:r>
      <w:r>
        <w:rPr>
          <w:rFonts w:ascii="Times New Roman" w:hAnsi="Times New Roman"/>
          <w:color w:val="1B1B1B"/>
          <w:sz w:val="24"/>
          <w:szCs w:val="24"/>
          <w:lang w:val="pt-BR"/>
        </w:rPr>
        <w:t>ự</w:t>
      </w:r>
      <w:r>
        <w:rPr>
          <w:rFonts w:ascii="Times New Roman" w:hAnsi="Times New Roman"/>
          <w:color w:val="1B1B1B"/>
          <w:sz w:val="24"/>
          <w:szCs w:val="24"/>
          <w:lang w:val="pt-BR"/>
        </w:rPr>
        <w:t>c ti</w:t>
      </w:r>
      <w:r>
        <w:rPr>
          <w:rFonts w:ascii="Times New Roman" w:hAnsi="Times New Roman"/>
          <w:color w:val="1B1B1B"/>
          <w:sz w:val="24"/>
          <w:szCs w:val="24"/>
          <w:lang w:val="pt-BR"/>
        </w:rPr>
        <w:t>ế</w:t>
      </w:r>
      <w:r>
        <w:rPr>
          <w:rFonts w:ascii="Times New Roman" w:hAnsi="Times New Roman"/>
          <w:color w:val="1B1B1B"/>
          <w:sz w:val="24"/>
          <w:szCs w:val="24"/>
          <w:lang w:val="pt-BR"/>
        </w:rPr>
        <w:t>p b</w:t>
      </w:r>
      <w:r>
        <w:rPr>
          <w:rFonts w:ascii="Times New Roman" w:hAnsi="Times New Roman"/>
          <w:color w:val="1B1B1B"/>
          <w:sz w:val="24"/>
          <w:szCs w:val="24"/>
          <w:lang w:val="pt-BR"/>
        </w:rPr>
        <w:t>ộ</w:t>
      </w:r>
      <w:r>
        <w:rPr>
          <w:rFonts w:ascii="Times New Roman" w:hAnsi="Times New Roman"/>
          <w:color w:val="1B1B1B"/>
          <w:sz w:val="24"/>
          <w:szCs w:val="24"/>
          <w:lang w:val="pt-BR"/>
        </w:rPr>
        <w:t xml:space="preserve"> ph</w:t>
      </w:r>
      <w:r>
        <w:rPr>
          <w:rFonts w:ascii="Times New Roman" w:hAnsi="Times New Roman"/>
          <w:color w:val="1B1B1B"/>
          <w:sz w:val="24"/>
          <w:szCs w:val="24"/>
          <w:lang w:val="pt-BR"/>
        </w:rPr>
        <w:t>ậ</w:t>
      </w:r>
      <w:r>
        <w:rPr>
          <w:rFonts w:ascii="Times New Roman" w:hAnsi="Times New Roman"/>
          <w:color w:val="1B1B1B"/>
          <w:sz w:val="24"/>
          <w:szCs w:val="24"/>
          <w:lang w:val="pt-BR"/>
        </w:rPr>
        <w:t>n B</w:t>
      </w:r>
      <w:r>
        <w:rPr>
          <w:rFonts w:ascii="Times New Roman" w:hAnsi="Times New Roman"/>
          <w:color w:val="1B1B1B"/>
          <w:sz w:val="24"/>
          <w:szCs w:val="24"/>
          <w:lang w:val="pt-BR"/>
        </w:rPr>
        <w:t>ả</w:t>
      </w:r>
      <w:r>
        <w:rPr>
          <w:rFonts w:ascii="Times New Roman" w:hAnsi="Times New Roman"/>
          <w:color w:val="1B1B1B"/>
          <w:sz w:val="24"/>
          <w:szCs w:val="24"/>
          <w:lang w:val="pt-BR"/>
        </w:rPr>
        <w:t>o Hành c</w:t>
      </w:r>
      <w:r>
        <w:rPr>
          <w:rFonts w:ascii="Times New Roman" w:hAnsi="Times New Roman"/>
          <w:color w:val="1B1B1B"/>
          <w:sz w:val="24"/>
          <w:szCs w:val="24"/>
          <w:lang w:val="pt-BR"/>
        </w:rPr>
        <w:t>ủ</w:t>
      </w:r>
      <w:r>
        <w:rPr>
          <w:rFonts w:ascii="Times New Roman" w:hAnsi="Times New Roman"/>
          <w:color w:val="1B1B1B"/>
          <w:sz w:val="24"/>
          <w:szCs w:val="24"/>
          <w:lang w:val="pt-BR"/>
        </w:rPr>
        <w:t>a Bên B, Bên B s</w:t>
      </w:r>
      <w:r>
        <w:rPr>
          <w:rFonts w:ascii="Times New Roman" w:hAnsi="Times New Roman"/>
          <w:color w:val="1B1B1B"/>
          <w:sz w:val="24"/>
          <w:szCs w:val="24"/>
          <w:lang w:val="pt-BR"/>
        </w:rPr>
        <w:t>ẽ</w:t>
      </w:r>
      <w:r>
        <w:rPr>
          <w:rFonts w:ascii="Times New Roman" w:hAnsi="Times New Roman"/>
          <w:color w:val="1B1B1B"/>
          <w:sz w:val="24"/>
          <w:szCs w:val="24"/>
          <w:lang w:val="pt-BR"/>
        </w:rPr>
        <w:t xml:space="preserve"> hư</w:t>
      </w:r>
      <w:r>
        <w:rPr>
          <w:rFonts w:ascii="Times New Roman" w:hAnsi="Times New Roman"/>
          <w:color w:val="1B1B1B"/>
          <w:sz w:val="24"/>
          <w:szCs w:val="24"/>
          <w:lang w:val="pt-BR"/>
        </w:rPr>
        <w:t>ớ</w:t>
      </w:r>
      <w:r>
        <w:rPr>
          <w:rFonts w:ascii="Times New Roman" w:hAnsi="Times New Roman"/>
          <w:color w:val="1B1B1B"/>
          <w:sz w:val="24"/>
          <w:szCs w:val="24"/>
          <w:lang w:val="pt-BR"/>
        </w:rPr>
        <w:t>ng d</w:t>
      </w:r>
      <w:r>
        <w:rPr>
          <w:rFonts w:ascii="Times New Roman" w:hAnsi="Times New Roman"/>
          <w:color w:val="1B1B1B"/>
          <w:sz w:val="24"/>
          <w:szCs w:val="24"/>
          <w:lang w:val="pt-BR"/>
        </w:rPr>
        <w:t>ẫ</w:t>
      </w:r>
      <w:r>
        <w:rPr>
          <w:rFonts w:ascii="Times New Roman" w:hAnsi="Times New Roman"/>
          <w:color w:val="1B1B1B"/>
          <w:sz w:val="24"/>
          <w:szCs w:val="24"/>
          <w:lang w:val="pt-BR"/>
        </w:rPr>
        <w:t>n cách kh</w:t>
      </w:r>
      <w:r>
        <w:rPr>
          <w:rFonts w:ascii="Times New Roman" w:hAnsi="Times New Roman"/>
          <w:color w:val="1B1B1B"/>
          <w:sz w:val="24"/>
          <w:szCs w:val="24"/>
          <w:lang w:val="pt-BR"/>
        </w:rPr>
        <w:t>ắ</w:t>
      </w:r>
      <w:r>
        <w:rPr>
          <w:rFonts w:ascii="Times New Roman" w:hAnsi="Times New Roman"/>
          <w:color w:val="1B1B1B"/>
          <w:sz w:val="24"/>
          <w:szCs w:val="24"/>
          <w:lang w:val="pt-BR"/>
        </w:rPr>
        <w:t>c ph</w:t>
      </w:r>
      <w:r>
        <w:rPr>
          <w:rFonts w:ascii="Times New Roman" w:hAnsi="Times New Roman"/>
          <w:color w:val="1B1B1B"/>
          <w:sz w:val="24"/>
          <w:szCs w:val="24"/>
          <w:lang w:val="pt-BR"/>
        </w:rPr>
        <w:t>ụ</w:t>
      </w:r>
      <w:r>
        <w:rPr>
          <w:rFonts w:ascii="Times New Roman" w:hAnsi="Times New Roman"/>
          <w:color w:val="1B1B1B"/>
          <w:sz w:val="24"/>
          <w:szCs w:val="24"/>
          <w:lang w:val="pt-BR"/>
        </w:rPr>
        <w:t>c qua đi</w:t>
      </w:r>
      <w:r>
        <w:rPr>
          <w:rFonts w:ascii="Times New Roman" w:hAnsi="Times New Roman"/>
          <w:color w:val="1B1B1B"/>
          <w:sz w:val="24"/>
          <w:szCs w:val="24"/>
          <w:lang w:val="pt-BR"/>
        </w:rPr>
        <w:t>ệ</w:t>
      </w:r>
      <w:r>
        <w:rPr>
          <w:rFonts w:ascii="Times New Roman" w:hAnsi="Times New Roman"/>
          <w:color w:val="1B1B1B"/>
          <w:sz w:val="24"/>
          <w:szCs w:val="24"/>
          <w:lang w:val="pt-BR"/>
        </w:rPr>
        <w:t>n tho</w:t>
      </w:r>
      <w:r>
        <w:rPr>
          <w:rFonts w:ascii="Times New Roman" w:hAnsi="Times New Roman"/>
          <w:color w:val="1B1B1B"/>
          <w:sz w:val="24"/>
          <w:szCs w:val="24"/>
          <w:lang w:val="pt-BR"/>
        </w:rPr>
        <w:t>ạ</w:t>
      </w:r>
      <w:r>
        <w:rPr>
          <w:rFonts w:ascii="Times New Roman" w:hAnsi="Times New Roman"/>
          <w:color w:val="1B1B1B"/>
          <w:sz w:val="24"/>
          <w:szCs w:val="24"/>
          <w:lang w:val="pt-BR"/>
        </w:rPr>
        <w:t>i. N</w:t>
      </w:r>
      <w:r>
        <w:rPr>
          <w:rFonts w:ascii="Times New Roman" w:hAnsi="Times New Roman"/>
          <w:color w:val="1B1B1B"/>
          <w:sz w:val="24"/>
          <w:szCs w:val="24"/>
          <w:lang w:val="pt-BR"/>
        </w:rPr>
        <w:t>ế</w:t>
      </w:r>
      <w:r>
        <w:rPr>
          <w:rFonts w:ascii="Times New Roman" w:hAnsi="Times New Roman"/>
          <w:color w:val="1B1B1B"/>
          <w:sz w:val="24"/>
          <w:szCs w:val="24"/>
          <w:lang w:val="pt-BR"/>
        </w:rPr>
        <w:t>u s</w:t>
      </w:r>
      <w:r>
        <w:rPr>
          <w:rFonts w:ascii="Times New Roman" w:hAnsi="Times New Roman"/>
          <w:color w:val="1B1B1B"/>
          <w:sz w:val="24"/>
          <w:szCs w:val="24"/>
          <w:lang w:val="pt-BR"/>
        </w:rPr>
        <w:t>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ố</w:t>
      </w:r>
      <w:r>
        <w:rPr>
          <w:rFonts w:ascii="Times New Roman" w:hAnsi="Times New Roman"/>
          <w:color w:val="1B1B1B"/>
          <w:sz w:val="24"/>
          <w:szCs w:val="24"/>
          <w:lang w:val="pt-BR"/>
        </w:rPr>
        <w:t xml:space="preserve"> v</w:t>
      </w:r>
      <w:r>
        <w:rPr>
          <w:rFonts w:ascii="Times New Roman" w:hAnsi="Times New Roman"/>
          <w:color w:val="1B1B1B"/>
          <w:sz w:val="24"/>
          <w:szCs w:val="24"/>
          <w:lang w:val="pt-BR"/>
        </w:rPr>
        <w:t>ẫ</w:t>
      </w:r>
      <w:r>
        <w:rPr>
          <w:rFonts w:ascii="Times New Roman" w:hAnsi="Times New Roman"/>
          <w:color w:val="1B1B1B"/>
          <w:sz w:val="24"/>
          <w:szCs w:val="24"/>
          <w:lang w:val="pt-BR"/>
        </w:rPr>
        <w:t>n không gi</w:t>
      </w:r>
      <w:r>
        <w:rPr>
          <w:rFonts w:ascii="Times New Roman" w:hAnsi="Times New Roman"/>
          <w:color w:val="1B1B1B"/>
          <w:sz w:val="24"/>
          <w:szCs w:val="24"/>
          <w:lang w:val="pt-BR"/>
        </w:rPr>
        <w:t>ả</w:t>
      </w:r>
      <w:r>
        <w:rPr>
          <w:rFonts w:ascii="Times New Roman" w:hAnsi="Times New Roman"/>
          <w:color w:val="1B1B1B"/>
          <w:sz w:val="24"/>
          <w:szCs w:val="24"/>
          <w:lang w:val="pt-BR"/>
        </w:rPr>
        <w:t>i quy</w:t>
      </w:r>
      <w:r>
        <w:rPr>
          <w:rFonts w:ascii="Times New Roman" w:hAnsi="Times New Roman"/>
          <w:color w:val="1B1B1B"/>
          <w:sz w:val="24"/>
          <w:szCs w:val="24"/>
          <w:lang w:val="pt-BR"/>
        </w:rPr>
        <w:t>ế</w:t>
      </w:r>
      <w:r>
        <w:rPr>
          <w:rFonts w:ascii="Times New Roman" w:hAnsi="Times New Roman"/>
          <w:color w:val="1B1B1B"/>
          <w:sz w:val="24"/>
          <w:szCs w:val="24"/>
          <w:lang w:val="pt-BR"/>
        </w:rPr>
        <w:t>t đư</w:t>
      </w:r>
      <w:r>
        <w:rPr>
          <w:rFonts w:ascii="Times New Roman" w:hAnsi="Times New Roman"/>
          <w:color w:val="1B1B1B"/>
          <w:sz w:val="24"/>
          <w:szCs w:val="24"/>
          <w:lang w:val="pt-BR"/>
        </w:rPr>
        <w:t>ợ</w:t>
      </w:r>
      <w:r>
        <w:rPr>
          <w:rFonts w:ascii="Times New Roman" w:hAnsi="Times New Roman"/>
          <w:color w:val="1B1B1B"/>
          <w:sz w:val="24"/>
          <w:szCs w:val="24"/>
          <w:lang w:val="pt-BR"/>
        </w:rPr>
        <w:t>c. Bên B s</w:t>
      </w:r>
      <w:r>
        <w:rPr>
          <w:rFonts w:ascii="Times New Roman" w:hAnsi="Times New Roman"/>
          <w:color w:val="1B1B1B"/>
          <w:sz w:val="24"/>
          <w:szCs w:val="24"/>
          <w:lang w:val="pt-BR"/>
        </w:rPr>
        <w:t>ẽ</w:t>
      </w:r>
      <w:r>
        <w:rPr>
          <w:rFonts w:ascii="Times New Roman" w:hAnsi="Times New Roman"/>
          <w:color w:val="1B1B1B"/>
          <w:sz w:val="24"/>
          <w:szCs w:val="24"/>
          <w:lang w:val="pt-BR"/>
        </w:rPr>
        <w:t xml:space="preserve"> c</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nhân viên k</w:t>
      </w:r>
      <w:r>
        <w:rPr>
          <w:rFonts w:ascii="Times New Roman" w:hAnsi="Times New Roman"/>
          <w:color w:val="1B1B1B"/>
          <w:sz w:val="24"/>
          <w:szCs w:val="24"/>
          <w:lang w:val="pt-BR"/>
        </w:rPr>
        <w:t>ỹ</w:t>
      </w:r>
      <w:r>
        <w:rPr>
          <w:rFonts w:ascii="Times New Roman" w:hAnsi="Times New Roman"/>
          <w:color w:val="1B1B1B"/>
          <w:sz w:val="24"/>
          <w:szCs w:val="24"/>
          <w:lang w:val="pt-BR"/>
        </w:rPr>
        <w:t xml:space="preserve"> thu</w:t>
      </w:r>
      <w:r>
        <w:rPr>
          <w:rFonts w:ascii="Times New Roman" w:hAnsi="Times New Roman"/>
          <w:color w:val="1B1B1B"/>
          <w:sz w:val="24"/>
          <w:szCs w:val="24"/>
          <w:lang w:val="pt-BR"/>
        </w:rPr>
        <w:t>ậ</w:t>
      </w:r>
      <w:r>
        <w:rPr>
          <w:rFonts w:ascii="Times New Roman" w:hAnsi="Times New Roman"/>
          <w:color w:val="1B1B1B"/>
          <w:sz w:val="24"/>
          <w:szCs w:val="24"/>
          <w:lang w:val="pt-BR"/>
        </w:rPr>
        <w:t>t đ</w:t>
      </w:r>
      <w:r>
        <w:rPr>
          <w:rFonts w:ascii="Times New Roman" w:hAnsi="Times New Roman"/>
          <w:color w:val="1B1B1B"/>
          <w:sz w:val="24"/>
          <w:szCs w:val="24"/>
          <w:lang w:val="pt-BR"/>
        </w:rPr>
        <w:t>ế</w:t>
      </w:r>
      <w:r>
        <w:rPr>
          <w:rFonts w:ascii="Times New Roman" w:hAnsi="Times New Roman"/>
          <w:color w:val="1B1B1B"/>
          <w:sz w:val="24"/>
          <w:szCs w:val="24"/>
          <w:lang w:val="pt-BR"/>
        </w:rPr>
        <w:t>n nơi đ</w:t>
      </w:r>
      <w:r>
        <w:rPr>
          <w:rFonts w:ascii="Times New Roman" w:hAnsi="Times New Roman"/>
          <w:color w:val="1B1B1B"/>
          <w:sz w:val="24"/>
          <w:szCs w:val="24"/>
          <w:lang w:val="pt-BR"/>
        </w:rPr>
        <w:t>ặ</w:t>
      </w:r>
      <w:r>
        <w:rPr>
          <w:rFonts w:ascii="Times New Roman" w:hAnsi="Times New Roman"/>
          <w:color w:val="1B1B1B"/>
          <w:sz w:val="24"/>
          <w:szCs w:val="24"/>
          <w:lang w:val="pt-BR"/>
        </w:rPr>
        <w:t>t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xem xét và gi</w:t>
      </w:r>
      <w:r>
        <w:rPr>
          <w:rFonts w:ascii="Times New Roman" w:hAnsi="Times New Roman"/>
          <w:color w:val="1B1B1B"/>
          <w:sz w:val="24"/>
          <w:szCs w:val="24"/>
          <w:lang w:val="pt-BR"/>
        </w:rPr>
        <w:t>ả</w:t>
      </w:r>
      <w:r>
        <w:rPr>
          <w:rFonts w:ascii="Times New Roman" w:hAnsi="Times New Roman"/>
          <w:color w:val="1B1B1B"/>
          <w:sz w:val="24"/>
          <w:szCs w:val="24"/>
          <w:lang w:val="pt-BR"/>
        </w:rPr>
        <w:t>i quy</w:t>
      </w:r>
      <w:r>
        <w:rPr>
          <w:rFonts w:ascii="Times New Roman" w:hAnsi="Times New Roman"/>
          <w:color w:val="1B1B1B"/>
          <w:sz w:val="24"/>
          <w:szCs w:val="24"/>
          <w:lang w:val="pt-BR"/>
        </w:rPr>
        <w:t>ế</w:t>
      </w:r>
      <w:r>
        <w:rPr>
          <w:rFonts w:ascii="Times New Roman" w:hAnsi="Times New Roman"/>
          <w:color w:val="1B1B1B"/>
          <w:sz w:val="24"/>
          <w:szCs w:val="24"/>
          <w:lang w:val="pt-BR"/>
        </w:rPr>
        <w:t>t s</w:t>
      </w:r>
      <w:r>
        <w:rPr>
          <w:rFonts w:ascii="Times New Roman" w:hAnsi="Times New Roman"/>
          <w:color w:val="1B1B1B"/>
          <w:sz w:val="24"/>
          <w:szCs w:val="24"/>
          <w:lang w:val="pt-BR"/>
        </w:rPr>
        <w:t>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ố</w:t>
      </w:r>
      <w:r>
        <w:rPr>
          <w:rFonts w:ascii="Times New Roman" w:hAnsi="Times New Roman"/>
          <w:color w:val="1B1B1B"/>
          <w:sz w:val="24"/>
          <w:szCs w:val="24"/>
          <w:lang w:val="pt-BR"/>
        </w:rPr>
        <w:t>.</w:t>
      </w:r>
    </w:p>
    <w:p w14:paraId="1F76BBD9"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Th</w:t>
      </w:r>
      <w:r>
        <w:rPr>
          <w:rFonts w:ascii="Times New Roman" w:hAnsi="Times New Roman"/>
          <w:color w:val="1B1B1B"/>
          <w:sz w:val="24"/>
          <w:szCs w:val="24"/>
          <w:lang w:val="pt-BR"/>
        </w:rPr>
        <w:t>ờ</w:t>
      </w:r>
      <w:r>
        <w:rPr>
          <w:rFonts w:ascii="Times New Roman" w:hAnsi="Times New Roman"/>
          <w:color w:val="1B1B1B"/>
          <w:sz w:val="24"/>
          <w:szCs w:val="24"/>
          <w:lang w:val="pt-BR"/>
        </w:rPr>
        <w:t>i gian kh</w:t>
      </w:r>
      <w:r>
        <w:rPr>
          <w:rFonts w:ascii="Times New Roman" w:hAnsi="Times New Roman"/>
          <w:color w:val="1B1B1B"/>
          <w:sz w:val="24"/>
          <w:szCs w:val="24"/>
          <w:lang w:val="pt-BR"/>
        </w:rPr>
        <w:t>ắ</w:t>
      </w:r>
      <w:r>
        <w:rPr>
          <w:rFonts w:ascii="Times New Roman" w:hAnsi="Times New Roman"/>
          <w:color w:val="1B1B1B"/>
          <w:sz w:val="24"/>
          <w:szCs w:val="24"/>
          <w:lang w:val="pt-BR"/>
        </w:rPr>
        <w:t>c ph</w:t>
      </w:r>
      <w:r>
        <w:rPr>
          <w:rFonts w:ascii="Times New Roman" w:hAnsi="Times New Roman"/>
          <w:color w:val="1B1B1B"/>
          <w:sz w:val="24"/>
          <w:szCs w:val="24"/>
          <w:lang w:val="pt-BR"/>
        </w:rPr>
        <w:t>ụ</w:t>
      </w:r>
      <w:r>
        <w:rPr>
          <w:rFonts w:ascii="Times New Roman" w:hAnsi="Times New Roman"/>
          <w:color w:val="1B1B1B"/>
          <w:sz w:val="24"/>
          <w:szCs w:val="24"/>
          <w:lang w:val="pt-BR"/>
        </w:rPr>
        <w:t>c s</w:t>
      </w:r>
      <w:r>
        <w:rPr>
          <w:rFonts w:ascii="Times New Roman" w:hAnsi="Times New Roman"/>
          <w:color w:val="1B1B1B"/>
          <w:sz w:val="24"/>
          <w:szCs w:val="24"/>
          <w:lang w:val="pt-BR"/>
        </w:rPr>
        <w:t>ự</w:t>
      </w:r>
      <w:r>
        <w:rPr>
          <w:rFonts w:ascii="Times New Roman" w:hAnsi="Times New Roman"/>
          <w:color w:val="1B1B1B"/>
          <w:sz w:val="24"/>
          <w:szCs w:val="24"/>
          <w:lang w:val="pt-BR"/>
        </w:rPr>
        <w:t xml:space="preserve"> c</w:t>
      </w:r>
      <w:r>
        <w:rPr>
          <w:rFonts w:ascii="Times New Roman" w:hAnsi="Times New Roman"/>
          <w:color w:val="1B1B1B"/>
          <w:sz w:val="24"/>
          <w:szCs w:val="24"/>
          <w:lang w:val="pt-BR"/>
        </w:rPr>
        <w:t>ố</w:t>
      </w:r>
      <w:r>
        <w:rPr>
          <w:rFonts w:ascii="Times New Roman" w:hAnsi="Times New Roman"/>
          <w:color w:val="1B1B1B"/>
          <w:sz w:val="24"/>
          <w:szCs w:val="24"/>
          <w:lang w:val="pt-BR"/>
        </w:rPr>
        <w:t xml:space="preserve"> t</w:t>
      </w:r>
      <w:r>
        <w:rPr>
          <w:rFonts w:ascii="Times New Roman" w:hAnsi="Times New Roman"/>
          <w:color w:val="1B1B1B"/>
          <w:sz w:val="24"/>
          <w:szCs w:val="24"/>
          <w:lang w:val="pt-BR"/>
        </w:rPr>
        <w:t>ố</w:t>
      </w:r>
      <w:r>
        <w:rPr>
          <w:rFonts w:ascii="Times New Roman" w:hAnsi="Times New Roman"/>
          <w:color w:val="1B1B1B"/>
          <w:sz w:val="24"/>
          <w:szCs w:val="24"/>
          <w:lang w:val="pt-BR"/>
        </w:rPr>
        <w:t>i</w:t>
      </w:r>
      <w:r>
        <w:rPr>
          <w:rFonts w:ascii="Times New Roman" w:hAnsi="Times New Roman"/>
          <w:color w:val="1B1B1B"/>
          <w:sz w:val="24"/>
          <w:szCs w:val="24"/>
          <w:lang w:val="pt-BR"/>
        </w:rPr>
        <w:t xml:space="preserve"> đa là 48h. Trong vòng 48h Bên B s</w:t>
      </w:r>
      <w:r>
        <w:rPr>
          <w:rFonts w:ascii="Times New Roman" w:hAnsi="Times New Roman"/>
          <w:color w:val="1B1B1B"/>
          <w:sz w:val="24"/>
          <w:szCs w:val="24"/>
          <w:lang w:val="pt-BR"/>
        </w:rPr>
        <w:t>ẽ</w:t>
      </w:r>
      <w:r>
        <w:rPr>
          <w:rFonts w:ascii="Times New Roman" w:hAnsi="Times New Roman"/>
          <w:color w:val="1B1B1B"/>
          <w:sz w:val="24"/>
          <w:szCs w:val="24"/>
          <w:lang w:val="pt-BR"/>
        </w:rPr>
        <w:t xml:space="preserve"> cho ngư</w:t>
      </w:r>
      <w:r>
        <w:rPr>
          <w:rFonts w:ascii="Times New Roman" w:hAnsi="Times New Roman"/>
          <w:color w:val="1B1B1B"/>
          <w:sz w:val="24"/>
          <w:szCs w:val="24"/>
          <w:lang w:val="pt-BR"/>
        </w:rPr>
        <w:t>ờ</w:t>
      </w:r>
      <w:r>
        <w:rPr>
          <w:rFonts w:ascii="Times New Roman" w:hAnsi="Times New Roman"/>
          <w:color w:val="1B1B1B"/>
          <w:sz w:val="24"/>
          <w:szCs w:val="24"/>
          <w:lang w:val="pt-BR"/>
        </w:rPr>
        <w:t>i đ</w:t>
      </w:r>
      <w:r>
        <w:rPr>
          <w:rFonts w:ascii="Times New Roman" w:hAnsi="Times New Roman"/>
          <w:color w:val="1B1B1B"/>
          <w:sz w:val="24"/>
          <w:szCs w:val="24"/>
          <w:lang w:val="pt-BR"/>
        </w:rPr>
        <w:t>ế</w:t>
      </w:r>
      <w:r>
        <w:rPr>
          <w:rFonts w:ascii="Times New Roman" w:hAnsi="Times New Roman"/>
          <w:color w:val="1B1B1B"/>
          <w:sz w:val="24"/>
          <w:szCs w:val="24"/>
          <w:lang w:val="pt-BR"/>
        </w:rPr>
        <w:t>n t</w:t>
      </w:r>
      <w:r>
        <w:rPr>
          <w:rFonts w:ascii="Times New Roman" w:hAnsi="Times New Roman"/>
          <w:color w:val="1B1B1B"/>
          <w:sz w:val="24"/>
          <w:szCs w:val="24"/>
          <w:lang w:val="pt-BR"/>
        </w:rPr>
        <w:t>ậ</w:t>
      </w:r>
      <w:r>
        <w:rPr>
          <w:rFonts w:ascii="Times New Roman" w:hAnsi="Times New Roman"/>
          <w:color w:val="1B1B1B"/>
          <w:sz w:val="24"/>
          <w:szCs w:val="24"/>
          <w:lang w:val="pt-BR"/>
        </w:rPr>
        <w:t>n nơi ki</w:t>
      </w:r>
      <w:r>
        <w:rPr>
          <w:rFonts w:ascii="Times New Roman" w:hAnsi="Times New Roman"/>
          <w:color w:val="1B1B1B"/>
          <w:sz w:val="24"/>
          <w:szCs w:val="24"/>
          <w:lang w:val="pt-BR"/>
        </w:rPr>
        <w:t>ể</w:t>
      </w:r>
      <w:r>
        <w:rPr>
          <w:rFonts w:ascii="Times New Roman" w:hAnsi="Times New Roman"/>
          <w:color w:val="1B1B1B"/>
          <w:sz w:val="24"/>
          <w:szCs w:val="24"/>
          <w:lang w:val="pt-BR"/>
        </w:rPr>
        <w:t>m tra. N</w:t>
      </w:r>
      <w:r>
        <w:rPr>
          <w:rFonts w:ascii="Times New Roman" w:hAnsi="Times New Roman"/>
          <w:color w:val="1B1B1B"/>
          <w:sz w:val="24"/>
          <w:szCs w:val="24"/>
          <w:lang w:val="pt-BR"/>
        </w:rPr>
        <w:t>ế</w:t>
      </w:r>
      <w:r>
        <w:rPr>
          <w:rFonts w:ascii="Times New Roman" w:hAnsi="Times New Roman"/>
          <w:color w:val="1B1B1B"/>
          <w:sz w:val="24"/>
          <w:szCs w:val="24"/>
          <w:lang w:val="pt-BR"/>
        </w:rPr>
        <w:t>u không th</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kh</w:t>
      </w:r>
      <w:r>
        <w:rPr>
          <w:rFonts w:ascii="Times New Roman" w:hAnsi="Times New Roman"/>
          <w:color w:val="1B1B1B"/>
          <w:sz w:val="24"/>
          <w:szCs w:val="24"/>
          <w:lang w:val="pt-BR"/>
        </w:rPr>
        <w:t>ắ</w:t>
      </w:r>
      <w:r>
        <w:rPr>
          <w:rFonts w:ascii="Times New Roman" w:hAnsi="Times New Roman"/>
          <w:color w:val="1B1B1B"/>
          <w:sz w:val="24"/>
          <w:szCs w:val="24"/>
          <w:lang w:val="pt-BR"/>
        </w:rPr>
        <w:t>c ph</w:t>
      </w:r>
      <w:r>
        <w:rPr>
          <w:rFonts w:ascii="Times New Roman" w:hAnsi="Times New Roman"/>
          <w:color w:val="1B1B1B"/>
          <w:sz w:val="24"/>
          <w:szCs w:val="24"/>
          <w:lang w:val="pt-BR"/>
        </w:rPr>
        <w:t>ụ</w:t>
      </w:r>
      <w:r>
        <w:rPr>
          <w:rFonts w:ascii="Times New Roman" w:hAnsi="Times New Roman"/>
          <w:color w:val="1B1B1B"/>
          <w:sz w:val="24"/>
          <w:szCs w:val="24"/>
          <w:lang w:val="pt-BR"/>
        </w:rPr>
        <w:t>c t</w:t>
      </w:r>
      <w:r>
        <w:rPr>
          <w:rFonts w:ascii="Times New Roman" w:hAnsi="Times New Roman"/>
          <w:color w:val="1B1B1B"/>
          <w:sz w:val="24"/>
          <w:szCs w:val="24"/>
          <w:lang w:val="pt-BR"/>
        </w:rPr>
        <w:t>ạ</w:t>
      </w:r>
      <w:r>
        <w:rPr>
          <w:rFonts w:ascii="Times New Roman" w:hAnsi="Times New Roman"/>
          <w:color w:val="1B1B1B"/>
          <w:sz w:val="24"/>
          <w:szCs w:val="24"/>
          <w:lang w:val="pt-BR"/>
        </w:rPr>
        <w:t>i ch</w:t>
      </w:r>
      <w:r>
        <w:rPr>
          <w:rFonts w:ascii="Times New Roman" w:hAnsi="Times New Roman"/>
          <w:color w:val="1B1B1B"/>
          <w:sz w:val="24"/>
          <w:szCs w:val="24"/>
          <w:lang w:val="pt-BR"/>
        </w:rPr>
        <w:t>ỗ</w:t>
      </w:r>
      <w:r>
        <w:rPr>
          <w:rFonts w:ascii="Times New Roman" w:hAnsi="Times New Roman"/>
          <w:color w:val="1B1B1B"/>
          <w:sz w:val="24"/>
          <w:szCs w:val="24"/>
          <w:lang w:val="pt-BR"/>
        </w:rPr>
        <w:t xml:space="preserve"> thì Bên B s</w:t>
      </w:r>
      <w:r>
        <w:rPr>
          <w:rFonts w:ascii="Times New Roman" w:hAnsi="Times New Roman"/>
          <w:color w:val="1B1B1B"/>
          <w:sz w:val="24"/>
          <w:szCs w:val="24"/>
          <w:lang w:val="pt-BR"/>
        </w:rPr>
        <w:t>ẽ</w:t>
      </w:r>
      <w:r>
        <w:rPr>
          <w:rFonts w:ascii="Times New Roman" w:hAnsi="Times New Roman"/>
          <w:color w:val="1B1B1B"/>
          <w:sz w:val="24"/>
          <w:szCs w:val="24"/>
          <w:lang w:val="pt-BR"/>
        </w:rPr>
        <w:t xml:space="preserve"> mang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đi b</w:t>
      </w:r>
      <w:r>
        <w:rPr>
          <w:rFonts w:ascii="Times New Roman" w:hAnsi="Times New Roman"/>
          <w:color w:val="1B1B1B"/>
          <w:sz w:val="24"/>
          <w:szCs w:val="24"/>
          <w:lang w:val="pt-BR"/>
        </w:rPr>
        <w:t>ả</w:t>
      </w:r>
      <w:r>
        <w:rPr>
          <w:rFonts w:ascii="Times New Roman" w:hAnsi="Times New Roman"/>
          <w:color w:val="1B1B1B"/>
          <w:sz w:val="24"/>
          <w:szCs w:val="24"/>
          <w:lang w:val="pt-BR"/>
        </w:rPr>
        <w:t>o hành theo tiêu chu</w:t>
      </w:r>
      <w:r>
        <w:rPr>
          <w:rFonts w:ascii="Times New Roman" w:hAnsi="Times New Roman"/>
          <w:color w:val="1B1B1B"/>
          <w:sz w:val="24"/>
          <w:szCs w:val="24"/>
          <w:lang w:val="pt-BR"/>
        </w:rPr>
        <w:t>ẩ</w:t>
      </w:r>
      <w:r>
        <w:rPr>
          <w:rFonts w:ascii="Times New Roman" w:hAnsi="Times New Roman"/>
          <w:color w:val="1B1B1B"/>
          <w:sz w:val="24"/>
          <w:szCs w:val="24"/>
          <w:lang w:val="pt-BR"/>
        </w:rPr>
        <w:t>n c</w:t>
      </w:r>
      <w:r>
        <w:rPr>
          <w:rFonts w:ascii="Times New Roman" w:hAnsi="Times New Roman"/>
          <w:color w:val="1B1B1B"/>
          <w:sz w:val="24"/>
          <w:szCs w:val="24"/>
          <w:lang w:val="pt-BR"/>
        </w:rPr>
        <w:t>ủ</w:t>
      </w:r>
      <w:r>
        <w:rPr>
          <w:rFonts w:ascii="Times New Roman" w:hAnsi="Times New Roman"/>
          <w:color w:val="1B1B1B"/>
          <w:sz w:val="24"/>
          <w:szCs w:val="24"/>
          <w:lang w:val="pt-BR"/>
        </w:rPr>
        <w:t>a hãng s</w:t>
      </w:r>
      <w:r>
        <w:rPr>
          <w:rFonts w:ascii="Times New Roman" w:hAnsi="Times New Roman"/>
          <w:color w:val="1B1B1B"/>
          <w:sz w:val="24"/>
          <w:szCs w:val="24"/>
          <w:lang w:val="pt-BR"/>
        </w:rPr>
        <w:t>ả</w:t>
      </w:r>
      <w:r>
        <w:rPr>
          <w:rFonts w:ascii="Times New Roman" w:hAnsi="Times New Roman"/>
          <w:color w:val="1B1B1B"/>
          <w:sz w:val="24"/>
          <w:szCs w:val="24"/>
          <w:lang w:val="pt-BR"/>
        </w:rPr>
        <w:t>n xu</w:t>
      </w:r>
      <w:r>
        <w:rPr>
          <w:rFonts w:ascii="Times New Roman" w:hAnsi="Times New Roman"/>
          <w:color w:val="1B1B1B"/>
          <w:sz w:val="24"/>
          <w:szCs w:val="24"/>
          <w:lang w:val="pt-BR"/>
        </w:rPr>
        <w:t>ấ</w:t>
      </w:r>
      <w:r>
        <w:rPr>
          <w:rFonts w:ascii="Times New Roman" w:hAnsi="Times New Roman"/>
          <w:color w:val="1B1B1B"/>
          <w:sz w:val="24"/>
          <w:szCs w:val="24"/>
          <w:lang w:val="pt-BR"/>
        </w:rPr>
        <w:t>t</w:t>
      </w:r>
      <w:ins w:id="20" w:author="TRAN SY NGHIA">
        <w:r>
          <w:rPr>
            <w:rFonts w:ascii="Times New Roman" w:hAnsi="Times New Roman"/>
            <w:color w:val="1B1B1B"/>
            <w:sz w:val="24"/>
            <w:szCs w:val="24"/>
            <w:lang w:val="pt-BR"/>
          </w:rPr>
          <w:t xml:space="preserve"> và thay th</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t</w:t>
        </w:r>
        <w:r>
          <w:rPr>
            <w:rFonts w:ascii="Times New Roman" w:hAnsi="Times New Roman"/>
            <w:color w:val="1B1B1B"/>
            <w:sz w:val="24"/>
            <w:szCs w:val="24"/>
            <w:lang w:val="pt-BR"/>
          </w:rPr>
          <w:t>ạ</w:t>
        </w:r>
        <w:r>
          <w:rPr>
            <w:rFonts w:ascii="Times New Roman" w:hAnsi="Times New Roman"/>
            <w:color w:val="1B1B1B"/>
            <w:sz w:val="24"/>
            <w:szCs w:val="24"/>
            <w:lang w:val="pt-BR"/>
          </w:rPr>
          <w:t>m th</w:t>
        </w:r>
        <w:r>
          <w:rPr>
            <w:rFonts w:ascii="Times New Roman" w:hAnsi="Times New Roman"/>
            <w:color w:val="1B1B1B"/>
            <w:sz w:val="24"/>
            <w:szCs w:val="24"/>
            <w:lang w:val="pt-BR"/>
          </w:rPr>
          <w:t>ờ</w:t>
        </w:r>
        <w:r>
          <w:rPr>
            <w:rFonts w:ascii="Times New Roman" w:hAnsi="Times New Roman"/>
            <w:color w:val="1B1B1B"/>
            <w:sz w:val="24"/>
            <w:szCs w:val="24"/>
            <w:lang w:val="pt-BR"/>
          </w:rPr>
          <w:t>i m</w:t>
        </w:r>
        <w:r>
          <w:rPr>
            <w:rFonts w:ascii="Times New Roman" w:hAnsi="Times New Roman"/>
            <w:color w:val="1B1B1B"/>
            <w:sz w:val="24"/>
            <w:szCs w:val="24"/>
            <w:lang w:val="pt-BR"/>
          </w:rPr>
          <w:t>ộ</w:t>
        </w:r>
        <w:r>
          <w:rPr>
            <w:rFonts w:ascii="Times New Roman" w:hAnsi="Times New Roman"/>
            <w:color w:val="1B1B1B"/>
            <w:sz w:val="24"/>
            <w:szCs w:val="24"/>
            <w:lang w:val="pt-BR"/>
          </w:rPr>
          <w:t>t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tương t</w:t>
        </w:r>
        <w:r>
          <w:rPr>
            <w:rFonts w:ascii="Times New Roman" w:hAnsi="Times New Roman"/>
            <w:color w:val="1B1B1B"/>
            <w:sz w:val="24"/>
            <w:szCs w:val="24"/>
            <w:lang w:val="pt-BR"/>
          </w:rPr>
          <w:t>ự</w:t>
        </w:r>
        <w:r>
          <w:rPr>
            <w:rFonts w:ascii="Times New Roman" w:hAnsi="Times New Roman"/>
            <w:color w:val="1B1B1B"/>
            <w:sz w:val="24"/>
            <w:szCs w:val="24"/>
            <w:lang w:val="pt-BR"/>
          </w:rPr>
          <w:t xml:space="preserve"> đ</w:t>
        </w:r>
        <w:r>
          <w:rPr>
            <w:rFonts w:ascii="Times New Roman" w:hAnsi="Times New Roman"/>
            <w:color w:val="1B1B1B"/>
            <w:sz w:val="24"/>
            <w:szCs w:val="24"/>
            <w:lang w:val="pt-BR"/>
          </w:rPr>
          <w:t>ể</w:t>
        </w:r>
        <w:r>
          <w:rPr>
            <w:rFonts w:ascii="Times New Roman" w:hAnsi="Times New Roman"/>
            <w:color w:val="1B1B1B"/>
            <w:sz w:val="24"/>
            <w:szCs w:val="24"/>
            <w:lang w:val="pt-BR"/>
          </w:rPr>
          <w:t xml:space="preserve"> Bên A ph</w:t>
        </w:r>
        <w:r>
          <w:rPr>
            <w:rFonts w:ascii="Times New Roman" w:hAnsi="Times New Roman"/>
            <w:color w:val="1B1B1B"/>
            <w:sz w:val="24"/>
            <w:szCs w:val="24"/>
            <w:lang w:val="pt-BR"/>
          </w:rPr>
          <w:t>ụ</w:t>
        </w:r>
        <w:r>
          <w:rPr>
            <w:rFonts w:ascii="Times New Roman" w:hAnsi="Times New Roman"/>
            <w:color w:val="1B1B1B"/>
            <w:sz w:val="24"/>
            <w:szCs w:val="24"/>
            <w:lang w:val="pt-BR"/>
          </w:rPr>
          <w:t>c v</w:t>
        </w:r>
        <w:r>
          <w:rPr>
            <w:rFonts w:ascii="Times New Roman" w:hAnsi="Times New Roman"/>
            <w:color w:val="1B1B1B"/>
            <w:sz w:val="24"/>
            <w:szCs w:val="24"/>
            <w:lang w:val="pt-BR"/>
          </w:rPr>
          <w:t>ụ</w:t>
        </w:r>
        <w:r>
          <w:rPr>
            <w:rFonts w:ascii="Times New Roman" w:hAnsi="Times New Roman"/>
            <w:color w:val="1B1B1B"/>
            <w:sz w:val="24"/>
            <w:szCs w:val="24"/>
            <w:lang w:val="pt-BR"/>
          </w:rPr>
          <w:t xml:space="preserve"> ho</w:t>
        </w:r>
        <w:r>
          <w:rPr>
            <w:rFonts w:ascii="Times New Roman" w:hAnsi="Times New Roman"/>
            <w:color w:val="1B1B1B"/>
            <w:sz w:val="24"/>
            <w:szCs w:val="24"/>
            <w:lang w:val="pt-BR"/>
          </w:rPr>
          <w:t>ạ</w:t>
        </w:r>
        <w:r>
          <w:rPr>
            <w:rFonts w:ascii="Times New Roman" w:hAnsi="Times New Roman"/>
            <w:color w:val="1B1B1B"/>
            <w:sz w:val="24"/>
            <w:szCs w:val="24"/>
            <w:lang w:val="pt-BR"/>
          </w:rPr>
          <w:t>t đ</w:t>
        </w:r>
        <w:r>
          <w:rPr>
            <w:rFonts w:ascii="Times New Roman" w:hAnsi="Times New Roman"/>
            <w:color w:val="1B1B1B"/>
            <w:sz w:val="24"/>
            <w:szCs w:val="24"/>
            <w:lang w:val="pt-BR"/>
          </w:rPr>
          <w:t>ộ</w:t>
        </w:r>
        <w:r>
          <w:rPr>
            <w:rFonts w:ascii="Times New Roman" w:hAnsi="Times New Roman"/>
            <w:color w:val="1B1B1B"/>
            <w:sz w:val="24"/>
            <w:szCs w:val="24"/>
            <w:lang w:val="pt-BR"/>
          </w:rPr>
          <w:t>ng s</w:t>
        </w:r>
        <w:r>
          <w:rPr>
            <w:rFonts w:ascii="Times New Roman" w:hAnsi="Times New Roman"/>
            <w:color w:val="1B1B1B"/>
            <w:sz w:val="24"/>
            <w:szCs w:val="24"/>
            <w:lang w:val="pt-BR"/>
          </w:rPr>
          <w:t>ả</w:t>
        </w:r>
        <w:r>
          <w:rPr>
            <w:rFonts w:ascii="Times New Roman" w:hAnsi="Times New Roman"/>
            <w:color w:val="1B1B1B"/>
            <w:sz w:val="24"/>
            <w:szCs w:val="24"/>
            <w:lang w:val="pt-BR"/>
          </w:rPr>
          <w:t>n xu</w:t>
        </w:r>
        <w:r>
          <w:rPr>
            <w:rFonts w:ascii="Times New Roman" w:hAnsi="Times New Roman"/>
            <w:color w:val="1B1B1B"/>
            <w:sz w:val="24"/>
            <w:szCs w:val="24"/>
            <w:lang w:val="pt-BR"/>
          </w:rPr>
          <w:t>ấ</w:t>
        </w:r>
        <w:r>
          <w:rPr>
            <w:rFonts w:ascii="Times New Roman" w:hAnsi="Times New Roman"/>
            <w:color w:val="1B1B1B"/>
            <w:sz w:val="24"/>
            <w:szCs w:val="24"/>
            <w:lang w:val="pt-BR"/>
          </w:rPr>
          <w:t>t,,</w:t>
        </w:r>
      </w:ins>
      <w:del w:id="21" w:author="Oanh Hoang - Marico SEA - F&amp;C - HCM">
        <w:r>
          <w:rPr>
            <w:rFonts w:ascii="Times New Roman" w:hAnsi="Times New Roman"/>
            <w:color w:val="1B1B1B"/>
            <w:sz w:val="24"/>
            <w:szCs w:val="24"/>
            <w:lang w:val="pt-BR"/>
          </w:rPr>
          <w:delText>.</w:delText>
        </w:r>
      </w:del>
    </w:p>
    <w:p w14:paraId="291140DC" w14:textId="77777777" w:rsidR="00F93D16" w:rsidRDefault="004F536B">
      <w:pPr>
        <w:pStyle w:val="ListParagraph"/>
        <w:tabs>
          <w:tab w:val="left" w:pos="1080"/>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w:t>
      </w:r>
      <w:r>
        <w:rPr>
          <w:rFonts w:ascii="Times New Roman" w:hAnsi="Times New Roman"/>
          <w:b/>
          <w:bCs/>
          <w:sz w:val="24"/>
          <w:szCs w:val="24"/>
          <w:u w:val="single"/>
          <w:lang w:val="pt-BR"/>
        </w:rPr>
        <w:t>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w:t>
      </w:r>
      <w:r>
        <w:rPr>
          <w:rFonts w:ascii="Times New Roman" w:hAnsi="Times New Roman"/>
          <w:b/>
          <w:bCs/>
          <w:sz w:val="24"/>
          <w:szCs w:val="24"/>
          <w:lang w:val="pt-BR"/>
        </w:rPr>
        <w:t>Ệ</w:t>
      </w:r>
      <w:r>
        <w:rPr>
          <w:rFonts w:ascii="Times New Roman" w:hAnsi="Times New Roman"/>
          <w:b/>
          <w:bCs/>
          <w:sz w:val="24"/>
          <w:szCs w:val="24"/>
          <w:lang w:val="pt-BR"/>
        </w:rPr>
        <w:t>M HAI BÊN</w:t>
      </w:r>
    </w:p>
    <w:p w14:paraId="15F20746" w14:textId="77777777" w:rsidR="00F93D16" w:rsidRDefault="004F536B">
      <w:pPr>
        <w:widowControl w:val="0"/>
        <w:tabs>
          <w:tab w:val="left" w:pos="851"/>
        </w:tabs>
        <w:autoSpaceDE w:val="0"/>
        <w:autoSpaceDN w:val="0"/>
        <w:adjustRightInd w:val="0"/>
        <w:spacing w:line="264" w:lineRule="auto"/>
        <w:ind w:left="851" w:right="-20" w:hanging="567"/>
        <w:jc w:val="both"/>
        <w:rPr>
          <w:b/>
          <w:sz w:val="24"/>
          <w:szCs w:val="24"/>
          <w:lang w:val="pt-BR"/>
        </w:rPr>
      </w:pPr>
      <w:r>
        <w:rPr>
          <w:sz w:val="24"/>
          <w:szCs w:val="24"/>
          <w:lang w:val="pt-BR"/>
        </w:rPr>
        <w:t>7.1</w:t>
      </w:r>
      <w:r>
        <w:rPr>
          <w:sz w:val="24"/>
          <w:szCs w:val="24"/>
          <w:lang w:val="pt-BR"/>
        </w:rPr>
        <w:tab/>
      </w:r>
      <w:r>
        <w:rPr>
          <w:b/>
          <w:sz w:val="24"/>
          <w:szCs w:val="24"/>
          <w:lang w:val="pt-BR"/>
        </w:rPr>
        <w:t>Trách nhiệm Bên A:</w:t>
      </w:r>
    </w:p>
    <w:p w14:paraId="010DC99F"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w:t>
      </w:r>
      <w:r>
        <w:rPr>
          <w:rFonts w:ascii="Times New Roman" w:hAnsi="Times New Roman"/>
          <w:color w:val="1B1B1B"/>
          <w:sz w:val="24"/>
          <w:szCs w:val="24"/>
          <w:lang w:val="pt-BR"/>
        </w:rPr>
        <w:t>ạ</w:t>
      </w:r>
      <w:r>
        <w:rPr>
          <w:rFonts w:ascii="Times New Roman" w:hAnsi="Times New Roman"/>
          <w:color w:val="1B1B1B"/>
          <w:sz w:val="24"/>
          <w:szCs w:val="24"/>
          <w:lang w:val="pt-BR"/>
        </w:rPr>
        <w:t>o m</w:t>
      </w:r>
      <w:r>
        <w:rPr>
          <w:rFonts w:ascii="Times New Roman" w:hAnsi="Times New Roman"/>
          <w:color w:val="1B1B1B"/>
          <w:sz w:val="24"/>
          <w:szCs w:val="24"/>
          <w:lang w:val="pt-BR"/>
        </w:rPr>
        <w:t>ọ</w:t>
      </w:r>
      <w:r>
        <w:rPr>
          <w:rFonts w:ascii="Times New Roman" w:hAnsi="Times New Roman"/>
          <w:color w:val="1B1B1B"/>
          <w:sz w:val="24"/>
          <w:szCs w:val="24"/>
          <w:lang w:val="pt-BR"/>
        </w:rPr>
        <w:t>i đi</w:t>
      </w:r>
      <w:r>
        <w:rPr>
          <w:rFonts w:ascii="Times New Roman" w:hAnsi="Times New Roman"/>
          <w:color w:val="1B1B1B"/>
          <w:sz w:val="24"/>
          <w:szCs w:val="24"/>
          <w:lang w:val="pt-BR"/>
        </w:rPr>
        <w:t>ề</w:t>
      </w:r>
      <w:r>
        <w:rPr>
          <w:rFonts w:ascii="Times New Roman" w:hAnsi="Times New Roman"/>
          <w:color w:val="1B1B1B"/>
          <w:sz w:val="24"/>
          <w:szCs w:val="24"/>
          <w:lang w:val="pt-BR"/>
        </w:rPr>
        <w:t>u ki</w:t>
      </w:r>
      <w:r>
        <w:rPr>
          <w:rFonts w:ascii="Times New Roman" w:hAnsi="Times New Roman"/>
          <w:color w:val="1B1B1B"/>
          <w:sz w:val="24"/>
          <w:szCs w:val="24"/>
          <w:lang w:val="pt-BR"/>
        </w:rPr>
        <w:t>ệ</w:t>
      </w:r>
      <w:r>
        <w:rPr>
          <w:rFonts w:ascii="Times New Roman" w:hAnsi="Times New Roman"/>
          <w:color w:val="1B1B1B"/>
          <w:sz w:val="24"/>
          <w:szCs w:val="24"/>
          <w:lang w:val="pt-BR"/>
        </w:rPr>
        <w:t>n h</w:t>
      </w:r>
      <w:r>
        <w:rPr>
          <w:rFonts w:ascii="Times New Roman" w:hAnsi="Times New Roman"/>
          <w:color w:val="1B1B1B"/>
          <w:sz w:val="24"/>
          <w:szCs w:val="24"/>
          <w:lang w:val="pt-BR"/>
        </w:rPr>
        <w:t>ỗ</w:t>
      </w:r>
      <w:r>
        <w:rPr>
          <w:rFonts w:ascii="Times New Roman" w:hAnsi="Times New Roman"/>
          <w:color w:val="1B1B1B"/>
          <w:sz w:val="24"/>
          <w:szCs w:val="24"/>
          <w:lang w:val="pt-BR"/>
        </w:rPr>
        <w:t xml:space="preserve"> tr</w:t>
      </w:r>
      <w:r>
        <w:rPr>
          <w:rFonts w:ascii="Times New Roman" w:hAnsi="Times New Roman"/>
          <w:color w:val="1B1B1B"/>
          <w:sz w:val="24"/>
          <w:szCs w:val="24"/>
          <w:lang w:val="pt-BR"/>
        </w:rPr>
        <w:t>ợ</w:t>
      </w:r>
      <w:r>
        <w:rPr>
          <w:rFonts w:ascii="Times New Roman" w:hAnsi="Times New Roman"/>
          <w:color w:val="1B1B1B"/>
          <w:sz w:val="24"/>
          <w:szCs w:val="24"/>
          <w:lang w:val="pt-BR"/>
        </w:rPr>
        <w:t xml:space="preserve"> Bên B th</w:t>
      </w:r>
      <w:r>
        <w:rPr>
          <w:rFonts w:ascii="Times New Roman" w:hAnsi="Times New Roman"/>
          <w:color w:val="1B1B1B"/>
          <w:sz w:val="24"/>
          <w:szCs w:val="24"/>
          <w:lang w:val="pt-BR"/>
        </w:rPr>
        <w:t>ự</w:t>
      </w:r>
      <w:r>
        <w:rPr>
          <w:rFonts w:ascii="Times New Roman" w:hAnsi="Times New Roman"/>
          <w:color w:val="1B1B1B"/>
          <w:sz w:val="24"/>
          <w:szCs w:val="24"/>
          <w:lang w:val="pt-BR"/>
        </w:rPr>
        <w:t>c hi</w:t>
      </w:r>
      <w:r>
        <w:rPr>
          <w:rFonts w:ascii="Times New Roman" w:hAnsi="Times New Roman"/>
          <w:color w:val="1B1B1B"/>
          <w:sz w:val="24"/>
          <w:szCs w:val="24"/>
          <w:lang w:val="pt-BR"/>
        </w:rPr>
        <w:t>ệ</w:t>
      </w:r>
      <w:r>
        <w:rPr>
          <w:rFonts w:ascii="Times New Roman" w:hAnsi="Times New Roman"/>
          <w:color w:val="1B1B1B"/>
          <w:sz w:val="24"/>
          <w:szCs w:val="24"/>
          <w:lang w:val="pt-BR"/>
        </w:rPr>
        <w:t>n vi</w:t>
      </w:r>
      <w:r>
        <w:rPr>
          <w:rFonts w:ascii="Times New Roman" w:hAnsi="Times New Roman"/>
          <w:color w:val="1B1B1B"/>
          <w:sz w:val="24"/>
          <w:szCs w:val="24"/>
          <w:lang w:val="pt-BR"/>
        </w:rPr>
        <w:t>ệ</w:t>
      </w:r>
      <w:r>
        <w:rPr>
          <w:rFonts w:ascii="Times New Roman" w:hAnsi="Times New Roman"/>
          <w:color w:val="1B1B1B"/>
          <w:sz w:val="24"/>
          <w:szCs w:val="24"/>
          <w:lang w:val="pt-BR"/>
        </w:rPr>
        <w:t>c bàn giao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theo đúng th</w:t>
      </w:r>
      <w:r>
        <w:rPr>
          <w:rFonts w:ascii="Times New Roman" w:hAnsi="Times New Roman"/>
          <w:color w:val="1B1B1B"/>
          <w:sz w:val="24"/>
          <w:szCs w:val="24"/>
          <w:lang w:val="pt-BR"/>
        </w:rPr>
        <w:t>ờ</w:t>
      </w:r>
      <w:r>
        <w:rPr>
          <w:rFonts w:ascii="Times New Roman" w:hAnsi="Times New Roman"/>
          <w:color w:val="1B1B1B"/>
          <w:sz w:val="24"/>
          <w:szCs w:val="24"/>
          <w:lang w:val="pt-BR"/>
        </w:rPr>
        <w:t>i h</w:t>
      </w:r>
      <w:r>
        <w:rPr>
          <w:rFonts w:ascii="Times New Roman" w:hAnsi="Times New Roman"/>
          <w:color w:val="1B1B1B"/>
          <w:sz w:val="24"/>
          <w:szCs w:val="24"/>
          <w:lang w:val="pt-BR"/>
        </w:rPr>
        <w:t>ạ</w:t>
      </w:r>
      <w:r>
        <w:rPr>
          <w:rFonts w:ascii="Times New Roman" w:hAnsi="Times New Roman"/>
          <w:color w:val="1B1B1B"/>
          <w:sz w:val="24"/>
          <w:szCs w:val="24"/>
          <w:lang w:val="pt-BR"/>
        </w:rPr>
        <w:t>n;</w:t>
      </w:r>
    </w:p>
    <w:p w14:paraId="08FC8D4A"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lastRenderedPageBreak/>
        <w:t>Th</w:t>
      </w:r>
      <w:r>
        <w:rPr>
          <w:rFonts w:ascii="Times New Roman" w:hAnsi="Times New Roman"/>
          <w:color w:val="1B1B1B"/>
          <w:sz w:val="24"/>
          <w:szCs w:val="24"/>
          <w:lang w:val="pt-BR"/>
        </w:rPr>
        <w:t>ự</w:t>
      </w:r>
      <w:r>
        <w:rPr>
          <w:rFonts w:ascii="Times New Roman" w:hAnsi="Times New Roman"/>
          <w:color w:val="1B1B1B"/>
          <w:sz w:val="24"/>
          <w:szCs w:val="24"/>
          <w:lang w:val="pt-BR"/>
        </w:rPr>
        <w:t>c hi</w:t>
      </w:r>
      <w:r>
        <w:rPr>
          <w:rFonts w:ascii="Times New Roman" w:hAnsi="Times New Roman"/>
          <w:color w:val="1B1B1B"/>
          <w:sz w:val="24"/>
          <w:szCs w:val="24"/>
          <w:lang w:val="pt-BR"/>
        </w:rPr>
        <w:t>ệ</w:t>
      </w:r>
      <w:r>
        <w:rPr>
          <w:rFonts w:ascii="Times New Roman" w:hAnsi="Times New Roman"/>
          <w:color w:val="1B1B1B"/>
          <w:sz w:val="24"/>
          <w:szCs w:val="24"/>
          <w:lang w:val="pt-BR"/>
        </w:rPr>
        <w:t>n vi</w:t>
      </w:r>
      <w:r>
        <w:rPr>
          <w:rFonts w:ascii="Times New Roman" w:hAnsi="Times New Roman"/>
          <w:color w:val="1B1B1B"/>
          <w:sz w:val="24"/>
          <w:szCs w:val="24"/>
          <w:lang w:val="pt-BR"/>
        </w:rPr>
        <w:t>ệ</w:t>
      </w:r>
      <w:r>
        <w:rPr>
          <w:rFonts w:ascii="Times New Roman" w:hAnsi="Times New Roman"/>
          <w:color w:val="1B1B1B"/>
          <w:sz w:val="24"/>
          <w:szCs w:val="24"/>
          <w:lang w:val="pt-BR"/>
        </w:rPr>
        <w:t>c ký k</w:t>
      </w:r>
      <w:r>
        <w:rPr>
          <w:rFonts w:ascii="Times New Roman" w:hAnsi="Times New Roman"/>
          <w:color w:val="1B1B1B"/>
          <w:sz w:val="24"/>
          <w:szCs w:val="24"/>
          <w:lang w:val="pt-BR"/>
        </w:rPr>
        <w:t>ế</w:t>
      </w:r>
      <w:r>
        <w:rPr>
          <w:rFonts w:ascii="Times New Roman" w:hAnsi="Times New Roman"/>
          <w:color w:val="1B1B1B"/>
          <w:sz w:val="24"/>
          <w:szCs w:val="24"/>
          <w:lang w:val="pt-BR"/>
        </w:rPr>
        <w:t>t Biên b</w:t>
      </w:r>
      <w:r>
        <w:rPr>
          <w:rFonts w:ascii="Times New Roman" w:hAnsi="Times New Roman"/>
          <w:color w:val="1B1B1B"/>
          <w:sz w:val="24"/>
          <w:szCs w:val="24"/>
          <w:lang w:val="pt-BR"/>
        </w:rPr>
        <w:t>ả</w:t>
      </w:r>
      <w:r>
        <w:rPr>
          <w:rFonts w:ascii="Times New Roman" w:hAnsi="Times New Roman"/>
          <w:color w:val="1B1B1B"/>
          <w:sz w:val="24"/>
          <w:szCs w:val="24"/>
          <w:lang w:val="pt-BR"/>
        </w:rPr>
        <w:t>n bàn giao và nghi</w:t>
      </w:r>
      <w:r>
        <w:rPr>
          <w:rFonts w:ascii="Times New Roman" w:hAnsi="Times New Roman"/>
          <w:color w:val="1B1B1B"/>
          <w:sz w:val="24"/>
          <w:szCs w:val="24"/>
          <w:lang w:val="pt-BR"/>
        </w:rPr>
        <w:t>ệ</w:t>
      </w:r>
      <w:r>
        <w:rPr>
          <w:rFonts w:ascii="Times New Roman" w:hAnsi="Times New Roman"/>
          <w:color w:val="1B1B1B"/>
          <w:sz w:val="24"/>
          <w:szCs w:val="24"/>
          <w:lang w:val="pt-BR"/>
        </w:rPr>
        <w:t>m thu thi</w:t>
      </w:r>
      <w:r>
        <w:rPr>
          <w:rFonts w:ascii="Times New Roman" w:hAnsi="Times New Roman"/>
          <w:color w:val="1B1B1B"/>
          <w:sz w:val="24"/>
          <w:szCs w:val="24"/>
          <w:lang w:val="pt-BR"/>
        </w:rPr>
        <w:t>ế</w:t>
      </w:r>
      <w:r>
        <w:rPr>
          <w:rFonts w:ascii="Times New Roman" w:hAnsi="Times New Roman"/>
          <w:color w:val="1B1B1B"/>
          <w:sz w:val="24"/>
          <w:szCs w:val="24"/>
          <w:lang w:val="pt-BR"/>
        </w:rPr>
        <w:t>t b</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 sau khi Bên B th</w:t>
      </w:r>
      <w:r>
        <w:rPr>
          <w:rFonts w:ascii="Times New Roman" w:hAnsi="Times New Roman"/>
          <w:color w:val="1B1B1B"/>
          <w:sz w:val="24"/>
          <w:szCs w:val="24"/>
          <w:lang w:val="pt-BR"/>
        </w:rPr>
        <w:t>ự</w:t>
      </w:r>
      <w:r>
        <w:rPr>
          <w:rFonts w:ascii="Times New Roman" w:hAnsi="Times New Roman"/>
          <w:color w:val="1B1B1B"/>
          <w:sz w:val="24"/>
          <w:szCs w:val="24"/>
          <w:lang w:val="pt-BR"/>
        </w:rPr>
        <w:t>c hi</w:t>
      </w:r>
      <w:r>
        <w:rPr>
          <w:rFonts w:ascii="Times New Roman" w:hAnsi="Times New Roman"/>
          <w:color w:val="1B1B1B"/>
          <w:sz w:val="24"/>
          <w:szCs w:val="24"/>
          <w:lang w:val="pt-BR"/>
        </w:rPr>
        <w:t>ệ</w:t>
      </w:r>
      <w:r>
        <w:rPr>
          <w:rFonts w:ascii="Times New Roman" w:hAnsi="Times New Roman"/>
          <w:color w:val="1B1B1B"/>
          <w:sz w:val="24"/>
          <w:szCs w:val="24"/>
          <w:lang w:val="pt-BR"/>
        </w:rPr>
        <w:t>n t</w:t>
      </w:r>
      <w:r>
        <w:rPr>
          <w:rFonts w:ascii="Times New Roman" w:hAnsi="Times New Roman"/>
          <w:color w:val="1B1B1B"/>
          <w:sz w:val="24"/>
          <w:szCs w:val="24"/>
          <w:lang w:val="pt-BR"/>
        </w:rPr>
        <w:t>ố</w:t>
      </w:r>
      <w:r>
        <w:rPr>
          <w:rFonts w:ascii="Times New Roman" w:hAnsi="Times New Roman"/>
          <w:color w:val="1B1B1B"/>
          <w:sz w:val="24"/>
          <w:szCs w:val="24"/>
          <w:lang w:val="pt-BR"/>
        </w:rPr>
        <w:t>t theo đúng Đi</w:t>
      </w:r>
      <w:r>
        <w:rPr>
          <w:rFonts w:ascii="Times New Roman" w:hAnsi="Times New Roman"/>
          <w:color w:val="1B1B1B"/>
          <w:sz w:val="24"/>
          <w:szCs w:val="24"/>
          <w:lang w:val="pt-BR"/>
        </w:rPr>
        <w:t>ề</w:t>
      </w:r>
      <w:r>
        <w:rPr>
          <w:rFonts w:ascii="Times New Roman" w:hAnsi="Times New Roman"/>
          <w:color w:val="1B1B1B"/>
          <w:sz w:val="24"/>
          <w:szCs w:val="24"/>
          <w:lang w:val="pt-BR"/>
        </w:rPr>
        <w:t>u 2 và Đi</w:t>
      </w:r>
      <w:r>
        <w:rPr>
          <w:rFonts w:ascii="Times New Roman" w:hAnsi="Times New Roman"/>
          <w:color w:val="1B1B1B"/>
          <w:sz w:val="24"/>
          <w:szCs w:val="24"/>
          <w:lang w:val="pt-BR"/>
        </w:rPr>
        <w:t>ề</w:t>
      </w:r>
      <w:r>
        <w:rPr>
          <w:rFonts w:ascii="Times New Roman" w:hAnsi="Times New Roman"/>
          <w:color w:val="1B1B1B"/>
          <w:sz w:val="24"/>
          <w:szCs w:val="24"/>
          <w:lang w:val="pt-BR"/>
        </w:rPr>
        <w:t>u 4 c</w:t>
      </w:r>
      <w:r>
        <w:rPr>
          <w:rFonts w:ascii="Times New Roman" w:hAnsi="Times New Roman"/>
          <w:color w:val="1B1B1B"/>
          <w:sz w:val="24"/>
          <w:szCs w:val="24"/>
          <w:lang w:val="pt-BR"/>
        </w:rPr>
        <w:t>ủ</w:t>
      </w:r>
      <w:r>
        <w:rPr>
          <w:rFonts w:ascii="Times New Roman" w:hAnsi="Times New Roman"/>
          <w:color w:val="1B1B1B"/>
          <w:sz w:val="24"/>
          <w:szCs w:val="24"/>
          <w:lang w:val="pt-BR"/>
        </w:rPr>
        <w:t>a H</w:t>
      </w:r>
      <w:r>
        <w:rPr>
          <w:rFonts w:ascii="Times New Roman" w:hAnsi="Times New Roman"/>
          <w:color w:val="1B1B1B"/>
          <w:sz w:val="24"/>
          <w:szCs w:val="24"/>
          <w:lang w:val="pt-BR"/>
        </w:rPr>
        <w:t>ợ</w:t>
      </w:r>
      <w:r>
        <w:rPr>
          <w:rFonts w:ascii="Times New Roman" w:hAnsi="Times New Roman"/>
          <w:color w:val="1B1B1B"/>
          <w:sz w:val="24"/>
          <w:szCs w:val="24"/>
          <w:lang w:val="pt-BR"/>
        </w:rPr>
        <w:t>p đ</w:t>
      </w:r>
      <w:r>
        <w:rPr>
          <w:rFonts w:ascii="Times New Roman" w:hAnsi="Times New Roman"/>
          <w:color w:val="1B1B1B"/>
          <w:sz w:val="24"/>
          <w:szCs w:val="24"/>
          <w:lang w:val="pt-BR"/>
        </w:rPr>
        <w:t>ồ</w:t>
      </w:r>
      <w:r>
        <w:rPr>
          <w:rFonts w:ascii="Times New Roman" w:hAnsi="Times New Roman"/>
          <w:color w:val="1B1B1B"/>
          <w:sz w:val="24"/>
          <w:szCs w:val="24"/>
          <w:lang w:val="pt-BR"/>
        </w:rPr>
        <w:t>ng.</w:t>
      </w:r>
    </w:p>
    <w:p w14:paraId="5BC51005"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Th</w:t>
      </w:r>
      <w:r>
        <w:rPr>
          <w:rFonts w:ascii="Times New Roman" w:hAnsi="Times New Roman"/>
          <w:color w:val="1B1B1B"/>
          <w:sz w:val="24"/>
          <w:szCs w:val="24"/>
          <w:lang w:val="pt-BR"/>
        </w:rPr>
        <w:t>ự</w:t>
      </w:r>
      <w:r>
        <w:rPr>
          <w:rFonts w:ascii="Times New Roman" w:hAnsi="Times New Roman"/>
          <w:color w:val="1B1B1B"/>
          <w:sz w:val="24"/>
          <w:szCs w:val="24"/>
          <w:lang w:val="pt-BR"/>
        </w:rPr>
        <w:t>c hi</w:t>
      </w:r>
      <w:r>
        <w:rPr>
          <w:rFonts w:ascii="Times New Roman" w:hAnsi="Times New Roman"/>
          <w:color w:val="1B1B1B"/>
          <w:sz w:val="24"/>
          <w:szCs w:val="24"/>
          <w:lang w:val="pt-BR"/>
        </w:rPr>
        <w:t>ệ</w:t>
      </w:r>
      <w:r>
        <w:rPr>
          <w:rFonts w:ascii="Times New Roman" w:hAnsi="Times New Roman"/>
          <w:color w:val="1B1B1B"/>
          <w:sz w:val="24"/>
          <w:szCs w:val="24"/>
          <w:lang w:val="pt-BR"/>
        </w:rPr>
        <w:t>n thanh toán đ</w:t>
      </w:r>
      <w:r>
        <w:rPr>
          <w:rFonts w:ascii="Times New Roman" w:hAnsi="Times New Roman"/>
          <w:color w:val="1B1B1B"/>
          <w:sz w:val="24"/>
          <w:szCs w:val="24"/>
          <w:lang w:val="pt-BR"/>
        </w:rPr>
        <w:t>ầ</w:t>
      </w:r>
      <w:r>
        <w:rPr>
          <w:rFonts w:ascii="Times New Roman" w:hAnsi="Times New Roman"/>
          <w:color w:val="1B1B1B"/>
          <w:sz w:val="24"/>
          <w:szCs w:val="24"/>
          <w:lang w:val="pt-BR"/>
        </w:rPr>
        <w:t>y đ</w:t>
      </w:r>
      <w:r>
        <w:rPr>
          <w:rFonts w:ascii="Times New Roman" w:hAnsi="Times New Roman"/>
          <w:color w:val="1B1B1B"/>
          <w:sz w:val="24"/>
          <w:szCs w:val="24"/>
          <w:lang w:val="pt-BR"/>
        </w:rPr>
        <w:t>ủ</w:t>
      </w:r>
      <w:r>
        <w:rPr>
          <w:rFonts w:ascii="Times New Roman" w:hAnsi="Times New Roman"/>
          <w:color w:val="1B1B1B"/>
          <w:sz w:val="24"/>
          <w:szCs w:val="24"/>
          <w:lang w:val="pt-BR"/>
        </w:rPr>
        <w:t xml:space="preserve"> s</w:t>
      </w:r>
      <w:r>
        <w:rPr>
          <w:rFonts w:ascii="Times New Roman" w:hAnsi="Times New Roman"/>
          <w:color w:val="1B1B1B"/>
          <w:sz w:val="24"/>
          <w:szCs w:val="24"/>
          <w:lang w:val="pt-BR"/>
        </w:rPr>
        <w:t>ố</w:t>
      </w:r>
      <w:r>
        <w:rPr>
          <w:rFonts w:ascii="Times New Roman" w:hAnsi="Times New Roman"/>
          <w:color w:val="1B1B1B"/>
          <w:sz w:val="24"/>
          <w:szCs w:val="24"/>
          <w:lang w:val="pt-BR"/>
        </w:rPr>
        <w:t xml:space="preserve"> ti</w:t>
      </w:r>
      <w:r>
        <w:rPr>
          <w:rFonts w:ascii="Times New Roman" w:hAnsi="Times New Roman"/>
          <w:color w:val="1B1B1B"/>
          <w:sz w:val="24"/>
          <w:szCs w:val="24"/>
          <w:lang w:val="pt-BR"/>
        </w:rPr>
        <w:t>ề</w:t>
      </w:r>
      <w:r>
        <w:rPr>
          <w:rFonts w:ascii="Times New Roman" w:hAnsi="Times New Roman"/>
          <w:color w:val="1B1B1B"/>
          <w:sz w:val="24"/>
          <w:szCs w:val="24"/>
          <w:lang w:val="pt-BR"/>
        </w:rPr>
        <w:t>n và đúng th</w:t>
      </w:r>
      <w:r>
        <w:rPr>
          <w:rFonts w:ascii="Times New Roman" w:hAnsi="Times New Roman"/>
          <w:color w:val="1B1B1B"/>
          <w:sz w:val="24"/>
          <w:szCs w:val="24"/>
          <w:lang w:val="pt-BR"/>
        </w:rPr>
        <w:t>ờ</w:t>
      </w:r>
      <w:r>
        <w:rPr>
          <w:rFonts w:ascii="Times New Roman" w:hAnsi="Times New Roman"/>
          <w:color w:val="1B1B1B"/>
          <w:sz w:val="24"/>
          <w:szCs w:val="24"/>
          <w:lang w:val="pt-BR"/>
        </w:rPr>
        <w:t>i gian như quy đ</w:t>
      </w:r>
      <w:r>
        <w:rPr>
          <w:rFonts w:ascii="Times New Roman" w:hAnsi="Times New Roman"/>
          <w:color w:val="1B1B1B"/>
          <w:sz w:val="24"/>
          <w:szCs w:val="24"/>
          <w:lang w:val="pt-BR"/>
        </w:rPr>
        <w:t>ị</w:t>
      </w:r>
      <w:r>
        <w:rPr>
          <w:rFonts w:ascii="Times New Roman" w:hAnsi="Times New Roman"/>
          <w:color w:val="1B1B1B"/>
          <w:sz w:val="24"/>
          <w:szCs w:val="24"/>
          <w:lang w:val="pt-BR"/>
        </w:rPr>
        <w:t xml:space="preserve">nh </w:t>
      </w:r>
      <w:r>
        <w:rPr>
          <w:rFonts w:ascii="Times New Roman" w:hAnsi="Times New Roman"/>
          <w:color w:val="1B1B1B"/>
          <w:sz w:val="24"/>
          <w:szCs w:val="24"/>
          <w:lang w:val="pt-BR"/>
        </w:rPr>
        <w:t>ở</w:t>
      </w:r>
      <w:r>
        <w:rPr>
          <w:rFonts w:ascii="Times New Roman" w:hAnsi="Times New Roman"/>
          <w:color w:val="1B1B1B"/>
          <w:sz w:val="24"/>
          <w:szCs w:val="24"/>
          <w:lang w:val="pt-BR"/>
        </w:rPr>
        <w:t xml:space="preserve"> Đi</w:t>
      </w:r>
      <w:r>
        <w:rPr>
          <w:rFonts w:ascii="Times New Roman" w:hAnsi="Times New Roman"/>
          <w:color w:val="1B1B1B"/>
          <w:sz w:val="24"/>
          <w:szCs w:val="24"/>
          <w:lang w:val="pt-BR"/>
        </w:rPr>
        <w:t>ề</w:t>
      </w:r>
      <w:r>
        <w:rPr>
          <w:rFonts w:ascii="Times New Roman" w:hAnsi="Times New Roman"/>
          <w:color w:val="1B1B1B"/>
          <w:sz w:val="24"/>
          <w:szCs w:val="24"/>
          <w:lang w:val="pt-BR"/>
        </w:rPr>
        <w:t>u 5;</w:t>
      </w:r>
    </w:p>
    <w:p w14:paraId="320487BE"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B</w:t>
      </w:r>
      <w:r>
        <w:rPr>
          <w:rFonts w:ascii="Times New Roman" w:hAnsi="Times New Roman"/>
          <w:color w:val="1B1B1B"/>
          <w:sz w:val="24"/>
          <w:szCs w:val="24"/>
          <w:lang w:val="pt-BR"/>
        </w:rPr>
        <w:t>ả</w:t>
      </w:r>
      <w:r>
        <w:rPr>
          <w:rFonts w:ascii="Times New Roman" w:hAnsi="Times New Roman"/>
          <w:color w:val="1B1B1B"/>
          <w:sz w:val="24"/>
          <w:szCs w:val="24"/>
          <w:lang w:val="pt-BR"/>
        </w:rPr>
        <w:t>o dư</w:t>
      </w:r>
      <w:r>
        <w:rPr>
          <w:rFonts w:ascii="Times New Roman" w:hAnsi="Times New Roman"/>
          <w:color w:val="1B1B1B"/>
          <w:sz w:val="24"/>
          <w:szCs w:val="24"/>
          <w:lang w:val="pt-BR"/>
        </w:rPr>
        <w:t>ỡ</w:t>
      </w:r>
      <w:r>
        <w:rPr>
          <w:rFonts w:ascii="Times New Roman" w:hAnsi="Times New Roman"/>
          <w:color w:val="1B1B1B"/>
          <w:sz w:val="24"/>
          <w:szCs w:val="24"/>
          <w:lang w:val="pt-BR"/>
        </w:rPr>
        <w:t>ng và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d</w:t>
      </w:r>
      <w:r>
        <w:rPr>
          <w:rFonts w:ascii="Times New Roman" w:hAnsi="Times New Roman"/>
          <w:color w:val="1B1B1B"/>
          <w:sz w:val="24"/>
          <w:szCs w:val="24"/>
          <w:lang w:val="pt-BR"/>
        </w:rPr>
        <w:t>ụ</w:t>
      </w:r>
      <w:r>
        <w:rPr>
          <w:rFonts w:ascii="Times New Roman" w:hAnsi="Times New Roman"/>
          <w:color w:val="1B1B1B"/>
          <w:sz w:val="24"/>
          <w:szCs w:val="24"/>
          <w:lang w:val="pt-BR"/>
        </w:rPr>
        <w:t>ng hàng hóa như hư</w:t>
      </w:r>
      <w:r>
        <w:rPr>
          <w:rFonts w:ascii="Times New Roman" w:hAnsi="Times New Roman"/>
          <w:color w:val="1B1B1B"/>
          <w:sz w:val="24"/>
          <w:szCs w:val="24"/>
          <w:lang w:val="pt-BR"/>
        </w:rPr>
        <w:t>ớ</w:t>
      </w:r>
      <w:r>
        <w:rPr>
          <w:rFonts w:ascii="Times New Roman" w:hAnsi="Times New Roman"/>
          <w:color w:val="1B1B1B"/>
          <w:sz w:val="24"/>
          <w:szCs w:val="24"/>
          <w:lang w:val="pt-BR"/>
        </w:rPr>
        <w:t>ng d</w:t>
      </w:r>
      <w:r>
        <w:rPr>
          <w:rFonts w:ascii="Times New Roman" w:hAnsi="Times New Roman"/>
          <w:color w:val="1B1B1B"/>
          <w:sz w:val="24"/>
          <w:szCs w:val="24"/>
          <w:lang w:val="pt-BR"/>
        </w:rPr>
        <w:t>ẫ</w:t>
      </w:r>
      <w:r>
        <w:rPr>
          <w:rFonts w:ascii="Times New Roman" w:hAnsi="Times New Roman"/>
          <w:color w:val="1B1B1B"/>
          <w:sz w:val="24"/>
          <w:szCs w:val="24"/>
          <w:lang w:val="pt-BR"/>
        </w:rPr>
        <w:t>n s</w:t>
      </w:r>
      <w:r>
        <w:rPr>
          <w:rFonts w:ascii="Times New Roman" w:hAnsi="Times New Roman"/>
          <w:color w:val="1B1B1B"/>
          <w:sz w:val="24"/>
          <w:szCs w:val="24"/>
          <w:lang w:val="pt-BR"/>
        </w:rPr>
        <w:t>ử</w:t>
      </w:r>
      <w:r>
        <w:rPr>
          <w:rFonts w:ascii="Times New Roman" w:hAnsi="Times New Roman"/>
          <w:color w:val="1B1B1B"/>
          <w:sz w:val="24"/>
          <w:szCs w:val="24"/>
          <w:lang w:val="pt-BR"/>
        </w:rPr>
        <w:t xml:space="preserve"> </w:t>
      </w:r>
      <w:r>
        <w:rPr>
          <w:rFonts w:ascii="Times New Roman" w:hAnsi="Times New Roman"/>
          <w:color w:val="1B1B1B"/>
          <w:sz w:val="24"/>
          <w:szCs w:val="24"/>
          <w:lang w:val="pt-BR"/>
        </w:rPr>
        <w:t>d</w:t>
      </w:r>
      <w:r>
        <w:rPr>
          <w:rFonts w:ascii="Times New Roman" w:hAnsi="Times New Roman"/>
          <w:color w:val="1B1B1B"/>
          <w:sz w:val="24"/>
          <w:szCs w:val="24"/>
          <w:lang w:val="pt-BR"/>
        </w:rPr>
        <w:t>ụ</w:t>
      </w:r>
      <w:r>
        <w:rPr>
          <w:rFonts w:ascii="Times New Roman" w:hAnsi="Times New Roman"/>
          <w:color w:val="1B1B1B"/>
          <w:sz w:val="24"/>
          <w:szCs w:val="24"/>
          <w:lang w:val="pt-BR"/>
        </w:rPr>
        <w:t>ng c</w:t>
      </w:r>
      <w:r>
        <w:rPr>
          <w:rFonts w:ascii="Times New Roman" w:hAnsi="Times New Roman"/>
          <w:color w:val="1B1B1B"/>
          <w:sz w:val="24"/>
          <w:szCs w:val="24"/>
          <w:lang w:val="pt-BR"/>
        </w:rPr>
        <w:t>ủ</w:t>
      </w:r>
      <w:r>
        <w:rPr>
          <w:rFonts w:ascii="Times New Roman" w:hAnsi="Times New Roman"/>
          <w:color w:val="1B1B1B"/>
          <w:sz w:val="24"/>
          <w:szCs w:val="24"/>
          <w:lang w:val="pt-BR"/>
        </w:rPr>
        <w:t>a nhà cung c</w:t>
      </w:r>
      <w:r>
        <w:rPr>
          <w:rFonts w:ascii="Times New Roman" w:hAnsi="Times New Roman"/>
          <w:color w:val="1B1B1B"/>
          <w:sz w:val="24"/>
          <w:szCs w:val="24"/>
          <w:lang w:val="pt-BR"/>
        </w:rPr>
        <w:t>ấ</w:t>
      </w:r>
      <w:r>
        <w:rPr>
          <w:rFonts w:ascii="Times New Roman" w:hAnsi="Times New Roman"/>
          <w:color w:val="1B1B1B"/>
          <w:sz w:val="24"/>
          <w:szCs w:val="24"/>
          <w:lang w:val="pt-BR"/>
        </w:rPr>
        <w:t>p.</w:t>
      </w:r>
    </w:p>
    <w:p w14:paraId="72D83FD0" w14:textId="77777777" w:rsidR="00F93D16" w:rsidRDefault="004F536B">
      <w:pPr>
        <w:widowControl w:val="0"/>
        <w:tabs>
          <w:tab w:val="left" w:pos="851"/>
        </w:tabs>
        <w:autoSpaceDE w:val="0"/>
        <w:autoSpaceDN w:val="0"/>
        <w:adjustRightInd w:val="0"/>
        <w:spacing w:line="264" w:lineRule="auto"/>
        <w:ind w:left="851" w:right="-20" w:hanging="567"/>
        <w:jc w:val="both"/>
        <w:rPr>
          <w:b/>
          <w:sz w:val="24"/>
          <w:szCs w:val="24"/>
        </w:rPr>
      </w:pPr>
      <w:r>
        <w:rPr>
          <w:sz w:val="24"/>
          <w:szCs w:val="24"/>
        </w:rPr>
        <w:t>7.2</w:t>
      </w:r>
      <w:r>
        <w:rPr>
          <w:sz w:val="24"/>
          <w:szCs w:val="24"/>
        </w:rPr>
        <w:tab/>
      </w:r>
      <w:r>
        <w:rPr>
          <w:b/>
          <w:sz w:val="24"/>
          <w:szCs w:val="24"/>
        </w:rPr>
        <w:t>Trách nhiệm Bên B:</w:t>
      </w:r>
    </w:p>
    <w:p w14:paraId="6D150CD0"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Th</w:t>
      </w:r>
      <w:r>
        <w:rPr>
          <w:rFonts w:ascii="Times New Roman" w:hAnsi="Times New Roman"/>
          <w:color w:val="1B1B1B"/>
          <w:sz w:val="24"/>
          <w:szCs w:val="24"/>
        </w:rPr>
        <w:t>ự</w:t>
      </w:r>
      <w:r>
        <w:rPr>
          <w:rFonts w:ascii="Times New Roman" w:hAnsi="Times New Roman"/>
          <w:color w:val="1B1B1B"/>
          <w:sz w:val="24"/>
          <w:szCs w:val="24"/>
        </w:rPr>
        <w:t>c hi</w:t>
      </w:r>
      <w:r>
        <w:rPr>
          <w:rFonts w:ascii="Times New Roman" w:hAnsi="Times New Roman"/>
          <w:color w:val="1B1B1B"/>
          <w:sz w:val="24"/>
          <w:szCs w:val="24"/>
        </w:rPr>
        <w:t>ệ</w:t>
      </w:r>
      <w:r>
        <w:rPr>
          <w:rFonts w:ascii="Times New Roman" w:hAnsi="Times New Roman"/>
          <w:color w:val="1B1B1B"/>
          <w:sz w:val="24"/>
          <w:szCs w:val="24"/>
        </w:rPr>
        <w:t>n cung c</w:t>
      </w:r>
      <w:r>
        <w:rPr>
          <w:rFonts w:ascii="Times New Roman" w:hAnsi="Times New Roman"/>
          <w:color w:val="1B1B1B"/>
          <w:sz w:val="24"/>
          <w:szCs w:val="24"/>
        </w:rPr>
        <w:t>ấ</w:t>
      </w:r>
      <w:r>
        <w:rPr>
          <w:rFonts w:ascii="Times New Roman" w:hAnsi="Times New Roman"/>
          <w:color w:val="1B1B1B"/>
          <w:sz w:val="24"/>
          <w:szCs w:val="24"/>
        </w:rPr>
        <w:t>p đ</w:t>
      </w:r>
      <w:r>
        <w:rPr>
          <w:rFonts w:ascii="Times New Roman" w:hAnsi="Times New Roman"/>
          <w:color w:val="1B1B1B"/>
          <w:sz w:val="24"/>
          <w:szCs w:val="24"/>
        </w:rPr>
        <w:t>ầ</w:t>
      </w:r>
      <w:r>
        <w:rPr>
          <w:rFonts w:ascii="Times New Roman" w:hAnsi="Times New Roman"/>
          <w:color w:val="1B1B1B"/>
          <w:sz w:val="24"/>
          <w:szCs w:val="24"/>
        </w:rPr>
        <w:t>y đ</w:t>
      </w:r>
      <w:r>
        <w:rPr>
          <w:rFonts w:ascii="Times New Roman" w:hAnsi="Times New Roman"/>
          <w:color w:val="1B1B1B"/>
          <w:sz w:val="24"/>
          <w:szCs w:val="24"/>
        </w:rPr>
        <w:t>ủ</w:t>
      </w:r>
      <w:r>
        <w:rPr>
          <w:rFonts w:ascii="Times New Roman" w:hAnsi="Times New Roman"/>
          <w:color w:val="1B1B1B"/>
          <w:sz w:val="24"/>
          <w:szCs w:val="24"/>
        </w:rPr>
        <w:t xml:space="preserve"> s</w:t>
      </w:r>
      <w:r>
        <w:rPr>
          <w:rFonts w:ascii="Times New Roman" w:hAnsi="Times New Roman"/>
          <w:color w:val="1B1B1B"/>
          <w:sz w:val="24"/>
          <w:szCs w:val="24"/>
        </w:rPr>
        <w:t>ố</w:t>
      </w:r>
      <w:r>
        <w:rPr>
          <w:rFonts w:ascii="Times New Roman" w:hAnsi="Times New Roman"/>
          <w:color w:val="1B1B1B"/>
          <w:sz w:val="24"/>
          <w:szCs w:val="24"/>
        </w:rPr>
        <w:t xml:space="preserve"> lư</w:t>
      </w:r>
      <w:r>
        <w:rPr>
          <w:rFonts w:ascii="Times New Roman" w:hAnsi="Times New Roman"/>
          <w:color w:val="1B1B1B"/>
          <w:sz w:val="24"/>
          <w:szCs w:val="24"/>
        </w:rPr>
        <w:t>ợ</w:t>
      </w:r>
      <w:r>
        <w:rPr>
          <w:rFonts w:ascii="Times New Roman" w:hAnsi="Times New Roman"/>
          <w:color w:val="1B1B1B"/>
          <w:sz w:val="24"/>
          <w:szCs w:val="24"/>
        </w:rPr>
        <w:t>ng hàng hóa theo đúng ch</w:t>
      </w:r>
      <w:r>
        <w:rPr>
          <w:rFonts w:ascii="Times New Roman" w:hAnsi="Times New Roman"/>
          <w:color w:val="1B1B1B"/>
          <w:sz w:val="24"/>
          <w:szCs w:val="24"/>
        </w:rPr>
        <w:t>ấ</w:t>
      </w:r>
      <w:r>
        <w:rPr>
          <w:rFonts w:ascii="Times New Roman" w:hAnsi="Times New Roman"/>
          <w:color w:val="1B1B1B"/>
          <w:sz w:val="24"/>
          <w:szCs w:val="24"/>
        </w:rPr>
        <w:t>t lư</w:t>
      </w:r>
      <w:r>
        <w:rPr>
          <w:rFonts w:ascii="Times New Roman" w:hAnsi="Times New Roman"/>
          <w:color w:val="1B1B1B"/>
          <w:sz w:val="24"/>
          <w:szCs w:val="24"/>
        </w:rPr>
        <w:t>ợ</w:t>
      </w:r>
      <w:r>
        <w:rPr>
          <w:rFonts w:ascii="Times New Roman" w:hAnsi="Times New Roman"/>
          <w:color w:val="1B1B1B"/>
          <w:sz w:val="24"/>
          <w:szCs w:val="24"/>
        </w:rPr>
        <w:t>ng, ch</w:t>
      </w:r>
      <w:r>
        <w:rPr>
          <w:rFonts w:ascii="Times New Roman" w:hAnsi="Times New Roman"/>
          <w:color w:val="1B1B1B"/>
          <w:sz w:val="24"/>
          <w:szCs w:val="24"/>
        </w:rPr>
        <w:t>ủ</w:t>
      </w:r>
      <w:r>
        <w:rPr>
          <w:rFonts w:ascii="Times New Roman" w:hAnsi="Times New Roman"/>
          <w:color w:val="1B1B1B"/>
          <w:sz w:val="24"/>
          <w:szCs w:val="24"/>
        </w:rPr>
        <w:t>ng lo</w:t>
      </w:r>
      <w:r>
        <w:rPr>
          <w:rFonts w:ascii="Times New Roman" w:hAnsi="Times New Roman"/>
          <w:color w:val="1B1B1B"/>
          <w:sz w:val="24"/>
          <w:szCs w:val="24"/>
        </w:rPr>
        <w:t>ạ</w:t>
      </w:r>
      <w:r>
        <w:rPr>
          <w:rFonts w:ascii="Times New Roman" w:hAnsi="Times New Roman"/>
          <w:color w:val="1B1B1B"/>
          <w:sz w:val="24"/>
          <w:szCs w:val="24"/>
        </w:rPr>
        <w:t>i, quy cách và th</w:t>
      </w:r>
      <w:r>
        <w:rPr>
          <w:rFonts w:ascii="Times New Roman" w:hAnsi="Times New Roman"/>
          <w:color w:val="1B1B1B"/>
          <w:sz w:val="24"/>
          <w:szCs w:val="24"/>
        </w:rPr>
        <w:t>ờ</w:t>
      </w:r>
      <w:r>
        <w:rPr>
          <w:rFonts w:ascii="Times New Roman" w:hAnsi="Times New Roman"/>
          <w:color w:val="1B1B1B"/>
          <w:sz w:val="24"/>
          <w:szCs w:val="24"/>
        </w:rPr>
        <w:t>i gian đã cam k</w:t>
      </w:r>
      <w:r>
        <w:rPr>
          <w:rFonts w:ascii="Times New Roman" w:hAnsi="Times New Roman"/>
          <w:color w:val="1B1B1B"/>
          <w:sz w:val="24"/>
          <w:szCs w:val="24"/>
        </w:rPr>
        <w:t>ế</w:t>
      </w:r>
      <w:r>
        <w:rPr>
          <w:rFonts w:ascii="Times New Roman" w:hAnsi="Times New Roman"/>
          <w:color w:val="1B1B1B"/>
          <w:sz w:val="24"/>
          <w:szCs w:val="24"/>
        </w:rPr>
        <w:t>t.</w:t>
      </w:r>
    </w:p>
    <w:p w14:paraId="5B998A50"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Th</w:t>
      </w:r>
      <w:r>
        <w:rPr>
          <w:rFonts w:ascii="Times New Roman" w:hAnsi="Times New Roman"/>
          <w:color w:val="1B1B1B"/>
          <w:sz w:val="24"/>
          <w:szCs w:val="24"/>
        </w:rPr>
        <w:t>ự</w:t>
      </w:r>
      <w:r>
        <w:rPr>
          <w:rFonts w:ascii="Times New Roman" w:hAnsi="Times New Roman"/>
          <w:color w:val="1B1B1B"/>
          <w:sz w:val="24"/>
          <w:szCs w:val="24"/>
        </w:rPr>
        <w:t>c hi</w:t>
      </w:r>
      <w:r>
        <w:rPr>
          <w:rFonts w:ascii="Times New Roman" w:hAnsi="Times New Roman"/>
          <w:color w:val="1B1B1B"/>
          <w:sz w:val="24"/>
          <w:szCs w:val="24"/>
        </w:rPr>
        <w:t>ệ</w:t>
      </w:r>
      <w:r>
        <w:rPr>
          <w:rFonts w:ascii="Times New Roman" w:hAnsi="Times New Roman"/>
          <w:color w:val="1B1B1B"/>
          <w:sz w:val="24"/>
          <w:szCs w:val="24"/>
        </w:rPr>
        <w:t>n l</w:t>
      </w:r>
      <w:r>
        <w:rPr>
          <w:rFonts w:ascii="Times New Roman" w:hAnsi="Times New Roman"/>
          <w:color w:val="1B1B1B"/>
          <w:sz w:val="24"/>
          <w:szCs w:val="24"/>
        </w:rPr>
        <w:t>ắ</w:t>
      </w:r>
      <w:r>
        <w:rPr>
          <w:rFonts w:ascii="Times New Roman" w:hAnsi="Times New Roman"/>
          <w:color w:val="1B1B1B"/>
          <w:sz w:val="24"/>
          <w:szCs w:val="24"/>
        </w:rPr>
        <w:t>p đ</w:t>
      </w:r>
      <w:r>
        <w:rPr>
          <w:rFonts w:ascii="Times New Roman" w:hAnsi="Times New Roman"/>
          <w:color w:val="1B1B1B"/>
          <w:sz w:val="24"/>
          <w:szCs w:val="24"/>
        </w:rPr>
        <w:t>ặ</w:t>
      </w:r>
      <w:r>
        <w:rPr>
          <w:rFonts w:ascii="Times New Roman" w:hAnsi="Times New Roman"/>
          <w:color w:val="1B1B1B"/>
          <w:sz w:val="24"/>
          <w:szCs w:val="24"/>
        </w:rPr>
        <w:t>t, v</w:t>
      </w:r>
      <w:r>
        <w:rPr>
          <w:rFonts w:ascii="Times New Roman" w:hAnsi="Times New Roman"/>
          <w:color w:val="1B1B1B"/>
          <w:sz w:val="24"/>
          <w:szCs w:val="24"/>
        </w:rPr>
        <w:t>ậ</w:t>
      </w:r>
      <w:r>
        <w:rPr>
          <w:rFonts w:ascii="Times New Roman" w:hAnsi="Times New Roman"/>
          <w:color w:val="1B1B1B"/>
          <w:sz w:val="24"/>
          <w:szCs w:val="24"/>
        </w:rPr>
        <w:t>n hành và hư</w:t>
      </w:r>
      <w:r>
        <w:rPr>
          <w:rFonts w:ascii="Times New Roman" w:hAnsi="Times New Roman"/>
          <w:color w:val="1B1B1B"/>
          <w:sz w:val="24"/>
          <w:szCs w:val="24"/>
        </w:rPr>
        <w:t>ớ</w:t>
      </w:r>
      <w:r>
        <w:rPr>
          <w:rFonts w:ascii="Times New Roman" w:hAnsi="Times New Roman"/>
          <w:color w:val="1B1B1B"/>
          <w:sz w:val="24"/>
          <w:szCs w:val="24"/>
        </w:rPr>
        <w:t>ng d</w:t>
      </w:r>
      <w:r>
        <w:rPr>
          <w:rFonts w:ascii="Times New Roman" w:hAnsi="Times New Roman"/>
          <w:color w:val="1B1B1B"/>
          <w:sz w:val="24"/>
          <w:szCs w:val="24"/>
        </w:rPr>
        <w:t>ẫ</w:t>
      </w:r>
      <w:r>
        <w:rPr>
          <w:rFonts w:ascii="Times New Roman" w:hAnsi="Times New Roman"/>
          <w:color w:val="1B1B1B"/>
          <w:sz w:val="24"/>
          <w:szCs w:val="24"/>
        </w:rPr>
        <w:t>n s</w:t>
      </w:r>
      <w:r>
        <w:rPr>
          <w:rFonts w:ascii="Times New Roman" w:hAnsi="Times New Roman"/>
          <w:color w:val="1B1B1B"/>
          <w:sz w:val="24"/>
          <w:szCs w:val="24"/>
        </w:rPr>
        <w:t>ử</w:t>
      </w:r>
      <w:r>
        <w:rPr>
          <w:rFonts w:ascii="Times New Roman" w:hAnsi="Times New Roman"/>
          <w:color w:val="1B1B1B"/>
          <w:sz w:val="24"/>
          <w:szCs w:val="24"/>
        </w:rPr>
        <w:t xml:space="preserve"> d</w:t>
      </w:r>
      <w:r>
        <w:rPr>
          <w:rFonts w:ascii="Times New Roman" w:hAnsi="Times New Roman"/>
          <w:color w:val="1B1B1B"/>
          <w:sz w:val="24"/>
          <w:szCs w:val="24"/>
        </w:rPr>
        <w:t>ụ</w:t>
      </w:r>
      <w:r>
        <w:rPr>
          <w:rFonts w:ascii="Times New Roman" w:hAnsi="Times New Roman"/>
          <w:color w:val="1B1B1B"/>
          <w:sz w:val="24"/>
          <w:szCs w:val="24"/>
        </w:rPr>
        <w:t>ng.</w:t>
      </w:r>
    </w:p>
    <w:p w14:paraId="2C5BF78E"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Bên B có trách nhiệm bảo hành theo như Đi</w:t>
      </w:r>
      <w:r>
        <w:rPr>
          <w:rFonts w:ascii="Times New Roman" w:hAnsi="Times New Roman"/>
          <w:color w:val="1B1B1B"/>
          <w:sz w:val="24"/>
          <w:szCs w:val="24"/>
        </w:rPr>
        <w:t>ề</w:t>
      </w:r>
      <w:r>
        <w:rPr>
          <w:rFonts w:ascii="Times New Roman" w:hAnsi="Times New Roman"/>
          <w:color w:val="1B1B1B"/>
          <w:sz w:val="24"/>
          <w:szCs w:val="24"/>
        </w:rPr>
        <w:t>u</w:t>
      </w:r>
      <w:r>
        <w:rPr>
          <w:rFonts w:ascii="Times New Roman" w:hAnsi="Times New Roman"/>
          <w:color w:val="1B1B1B"/>
          <w:sz w:val="24"/>
          <w:szCs w:val="24"/>
        </w:rPr>
        <w:t xml:space="preserve"> 1 và Đi</w:t>
      </w:r>
      <w:r>
        <w:rPr>
          <w:rFonts w:ascii="Times New Roman" w:hAnsi="Times New Roman"/>
          <w:color w:val="1B1B1B"/>
          <w:sz w:val="24"/>
          <w:szCs w:val="24"/>
        </w:rPr>
        <w:t>ề</w:t>
      </w:r>
      <w:r>
        <w:rPr>
          <w:rFonts w:ascii="Times New Roman" w:hAnsi="Times New Roman"/>
          <w:color w:val="1B1B1B"/>
          <w:sz w:val="24"/>
          <w:szCs w:val="24"/>
        </w:rPr>
        <w:t>u 6 kể từ ngày ký biên bản giao nh</w:t>
      </w:r>
      <w:r>
        <w:rPr>
          <w:rFonts w:ascii="Times New Roman" w:hAnsi="Times New Roman"/>
          <w:color w:val="1B1B1B"/>
          <w:sz w:val="24"/>
          <w:szCs w:val="24"/>
        </w:rPr>
        <w:t>ậ</w:t>
      </w:r>
      <w:r>
        <w:rPr>
          <w:rFonts w:ascii="Times New Roman" w:hAnsi="Times New Roman"/>
          <w:color w:val="1B1B1B"/>
          <w:sz w:val="24"/>
          <w:szCs w:val="24"/>
        </w:rPr>
        <w:t>n, nghi</w:t>
      </w:r>
      <w:r>
        <w:rPr>
          <w:rFonts w:ascii="Times New Roman" w:hAnsi="Times New Roman"/>
          <w:color w:val="1B1B1B"/>
          <w:sz w:val="24"/>
          <w:szCs w:val="24"/>
        </w:rPr>
        <w:t>ệ</w:t>
      </w:r>
      <w:r>
        <w:rPr>
          <w:rFonts w:ascii="Times New Roman" w:hAnsi="Times New Roman"/>
          <w:color w:val="1B1B1B"/>
          <w:sz w:val="24"/>
          <w:szCs w:val="24"/>
        </w:rPr>
        <w:t xml:space="preserve">m thu hàng hóa cho Bên A. </w:t>
      </w:r>
    </w:p>
    <w:p w14:paraId="5F34C9EB" w14:textId="77777777" w:rsidR="00F93D16" w:rsidRDefault="004F536B">
      <w:pPr>
        <w:pStyle w:val="ListParagraph"/>
        <w:tabs>
          <w:tab w:val="left" w:pos="1080"/>
        </w:tabs>
        <w:spacing w:before="120" w:line="264" w:lineRule="auto"/>
        <w:ind w:left="0"/>
        <w:jc w:val="both"/>
        <w:rPr>
          <w:rFonts w:ascii="Times New Roman" w:hAnsi="Times New Roman"/>
          <w:b/>
          <w:bCs/>
          <w:sz w:val="24"/>
          <w:szCs w:val="24"/>
        </w:rPr>
      </w:pPr>
      <w:r>
        <w:rPr>
          <w:rFonts w:ascii="Times New Roman" w:hAnsi="Times New Roman"/>
          <w:b/>
          <w:bCs/>
          <w:sz w:val="24"/>
          <w:szCs w:val="24"/>
          <w:u w:val="single"/>
        </w:rPr>
        <w:t>ĐI</w:t>
      </w:r>
      <w:r>
        <w:rPr>
          <w:rFonts w:ascii="Times New Roman" w:hAnsi="Times New Roman"/>
          <w:b/>
          <w:bCs/>
          <w:sz w:val="24"/>
          <w:szCs w:val="24"/>
          <w:u w:val="single"/>
        </w:rPr>
        <w:t>Ề</w:t>
      </w:r>
      <w:r>
        <w:rPr>
          <w:rFonts w:ascii="Times New Roman" w:hAnsi="Times New Roman"/>
          <w:b/>
          <w:bCs/>
          <w:sz w:val="24"/>
          <w:szCs w:val="24"/>
          <w:u w:val="single"/>
        </w:rPr>
        <w:t>U 8</w:t>
      </w:r>
      <w:r>
        <w:rPr>
          <w:rFonts w:ascii="Times New Roman" w:hAnsi="Times New Roman"/>
          <w:b/>
          <w:bCs/>
          <w:sz w:val="24"/>
          <w:szCs w:val="24"/>
        </w:rPr>
        <w:t>: ĐI</w:t>
      </w:r>
      <w:r>
        <w:rPr>
          <w:rFonts w:ascii="Times New Roman" w:hAnsi="Times New Roman"/>
          <w:b/>
          <w:bCs/>
          <w:sz w:val="24"/>
          <w:szCs w:val="24"/>
        </w:rPr>
        <w:t>Ề</w:t>
      </w:r>
      <w:r>
        <w:rPr>
          <w:rFonts w:ascii="Times New Roman" w:hAnsi="Times New Roman"/>
          <w:b/>
          <w:bCs/>
          <w:sz w:val="24"/>
          <w:szCs w:val="24"/>
        </w:rPr>
        <w:t>U KHO</w:t>
      </w:r>
      <w:r>
        <w:rPr>
          <w:rFonts w:ascii="Times New Roman" w:hAnsi="Times New Roman"/>
          <w:b/>
          <w:bCs/>
          <w:sz w:val="24"/>
          <w:szCs w:val="24"/>
        </w:rPr>
        <w:t>Ả</w:t>
      </w:r>
      <w:r>
        <w:rPr>
          <w:rFonts w:ascii="Times New Roman" w:hAnsi="Times New Roman"/>
          <w:b/>
          <w:bCs/>
          <w:sz w:val="24"/>
          <w:szCs w:val="24"/>
        </w:rPr>
        <w:t>N CHUNG</w:t>
      </w:r>
    </w:p>
    <w:p w14:paraId="07331337"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rPr>
      </w:pPr>
      <w:r>
        <w:rPr>
          <w:sz w:val="24"/>
          <w:szCs w:val="24"/>
        </w:rPr>
        <w:t>8.1</w:t>
      </w:r>
      <w:r>
        <w:rPr>
          <w:sz w:val="24"/>
          <w:szCs w:val="24"/>
        </w:rPr>
        <w:tab/>
        <w:t>Hợp đồng này không được phép chuyển nhượng cho bên thứ ba trừ khi có sự thông báo và đồng ý bằng văn bản chính thức của hai bên.</w:t>
      </w:r>
    </w:p>
    <w:p w14:paraId="4D74EC76"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rPr>
      </w:pPr>
      <w:r>
        <w:rPr>
          <w:sz w:val="24"/>
          <w:szCs w:val="24"/>
        </w:rPr>
        <w:t>8.2</w:t>
      </w:r>
      <w:r>
        <w:rPr>
          <w:sz w:val="24"/>
          <w:szCs w:val="24"/>
        </w:rPr>
        <w:tab/>
        <w:t xml:space="preserve">Không bên </w:t>
      </w:r>
      <w:r>
        <w:rPr>
          <w:sz w:val="24"/>
          <w:szCs w:val="24"/>
        </w:rPr>
        <w:t>nào được đơn phương ngừng thực hiện một phần hay chấm dứt toàn bộ hợp đồng khi không có sự đồng ý bằng văn bản của bên kia.</w:t>
      </w:r>
    </w:p>
    <w:p w14:paraId="19A04FA6"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rPr>
      </w:pPr>
      <w:r>
        <w:rPr>
          <w:sz w:val="24"/>
          <w:szCs w:val="24"/>
        </w:rPr>
        <w:t>8.3</w:t>
      </w:r>
      <w:r>
        <w:rPr>
          <w:sz w:val="24"/>
          <w:szCs w:val="24"/>
        </w:rPr>
        <w:tab/>
        <w:t>Bất kỳ sự chỉnh sửa và/hoặc bổ sung nào trong hợp đồng này chỉ có hiệu lực khi được lập thành văn bản (phụ lục hợp đồng) và ký k</w:t>
      </w:r>
      <w:r>
        <w:rPr>
          <w:sz w:val="24"/>
          <w:szCs w:val="24"/>
        </w:rPr>
        <w:t>ết bởi cả hai bên, các phụ lục hợp đồng này là phần không thể tách rời của hợp đồng.</w:t>
      </w:r>
    </w:p>
    <w:p w14:paraId="361C528C"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rPr>
      </w:pPr>
      <w:r>
        <w:rPr>
          <w:sz w:val="24"/>
          <w:szCs w:val="24"/>
        </w:rPr>
        <w:t>8.4</w:t>
      </w:r>
      <w:r>
        <w:rPr>
          <w:sz w:val="24"/>
          <w:szCs w:val="24"/>
        </w:rPr>
        <w:tab/>
        <w:t>Hai bên cam kết thực hiện đúng các điều khoản và điều kiện của hợp đồng này. Trong quá trình thực hiện nếu có gì vướng mắc phát sinh, hai bên cùng gặp nhau bàn bạc giả</w:t>
      </w:r>
      <w:r>
        <w:rPr>
          <w:sz w:val="24"/>
          <w:szCs w:val="24"/>
        </w:rPr>
        <w:t>i quyết. Nếu việc thương lượng giải quyết không đạt kết quả thì sự việc được đưa ra Tòa án kinh tế Thành Phố Hồ Chí Minh giải quyết. Phán quyết của Tòa án Kinh tế Thành Phố Hồ Chí Minh là quyết định cuối cùng mà hai bên phải tuân thủ.</w:t>
      </w:r>
    </w:p>
    <w:p w14:paraId="77978405"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rPr>
      </w:pPr>
      <w:r>
        <w:rPr>
          <w:sz w:val="24"/>
          <w:szCs w:val="24"/>
        </w:rPr>
        <w:t>8.5</w:t>
      </w:r>
      <w:r>
        <w:rPr>
          <w:sz w:val="24"/>
          <w:szCs w:val="24"/>
        </w:rPr>
        <w:tab/>
        <w:t>Hợp đồng có giá t</w:t>
      </w:r>
      <w:r>
        <w:rPr>
          <w:sz w:val="24"/>
          <w:szCs w:val="24"/>
        </w:rPr>
        <w:t>rị hiệu lực kể từ ngày ký, được lập thành 02 (hai) bản bằng tiếng Việt, mỗi bên giữ 01 (một) bản có giá trị pháp lý như nhau.</w:t>
      </w:r>
    </w:p>
    <w:p w14:paraId="0AB0B8BE" w14:textId="77777777" w:rsidR="00F93D16" w:rsidRDefault="00F93D16">
      <w:pPr>
        <w:spacing w:line="264" w:lineRule="auto"/>
        <w:jc w:val="both"/>
        <w:rPr>
          <w:sz w:val="24"/>
          <w:szCs w:val="24"/>
        </w:rPr>
      </w:pPr>
    </w:p>
    <w:p w14:paraId="38AC0D7E" w14:textId="77777777" w:rsidR="00F93D16" w:rsidRDefault="004F536B">
      <w:pPr>
        <w:pStyle w:val="BodyTextIndent2"/>
        <w:tabs>
          <w:tab w:val="center" w:pos="2268"/>
          <w:tab w:val="center" w:pos="7655"/>
        </w:tabs>
        <w:spacing w:line="264" w:lineRule="auto"/>
        <w:ind w:left="0"/>
        <w:rPr>
          <w:b/>
          <w:color w:val="1B1B1B"/>
          <w:sz w:val="24"/>
          <w:szCs w:val="24"/>
        </w:rPr>
      </w:pPr>
      <w:r>
        <w:rPr>
          <w:b/>
          <w:color w:val="1B1B1B"/>
          <w:sz w:val="24"/>
          <w:szCs w:val="24"/>
        </w:rPr>
        <w:tab/>
        <w:t>ĐẠI DIỆN BÊN A</w:t>
      </w:r>
      <w:r>
        <w:rPr>
          <w:b/>
          <w:color w:val="1B1B1B"/>
          <w:sz w:val="24"/>
          <w:szCs w:val="24"/>
        </w:rPr>
        <w:tab/>
        <w:t xml:space="preserve">                  ĐẠI DIỆN BÊN B</w:t>
      </w:r>
    </w:p>
    <w:p w14:paraId="3B8E64A7" w14:textId="77777777" w:rsidR="00F93D16" w:rsidRDefault="004F536B">
      <w:pPr>
        <w:pStyle w:val="BodyTextIndent2"/>
        <w:tabs>
          <w:tab w:val="left" w:pos="7655"/>
        </w:tabs>
        <w:spacing w:line="264" w:lineRule="auto"/>
        <w:ind w:left="0"/>
        <w:rPr>
          <w:b/>
          <w:sz w:val="24"/>
          <w:szCs w:val="24"/>
        </w:rPr>
      </w:pPr>
      <w:r>
        <w:rPr>
          <w:sz w:val="24"/>
          <w:szCs w:val="24"/>
        </w:rPr>
        <w:tab/>
      </w:r>
      <w:r>
        <w:rPr>
          <w:b/>
          <w:sz w:val="24"/>
          <w:szCs w:val="24"/>
        </w:rPr>
        <w:t>Giám đốc</w:t>
      </w:r>
    </w:p>
    <w:p w14:paraId="60B83840" w14:textId="77777777" w:rsidR="00F93D16" w:rsidRDefault="00F93D16">
      <w:pPr>
        <w:pStyle w:val="BodyTextIndent2"/>
        <w:tabs>
          <w:tab w:val="left" w:pos="7655"/>
        </w:tabs>
        <w:spacing w:line="264" w:lineRule="auto"/>
        <w:ind w:left="0"/>
        <w:rPr>
          <w:b/>
          <w:sz w:val="24"/>
          <w:szCs w:val="24"/>
        </w:rPr>
      </w:pPr>
    </w:p>
    <w:p w14:paraId="1652EA6F" w14:textId="77777777" w:rsidR="00F93D16" w:rsidRDefault="00F93D16">
      <w:pPr>
        <w:pStyle w:val="BodyTextIndent2"/>
        <w:tabs>
          <w:tab w:val="left" w:pos="7655"/>
        </w:tabs>
        <w:spacing w:line="264" w:lineRule="auto"/>
        <w:ind w:left="0"/>
        <w:rPr>
          <w:b/>
          <w:sz w:val="24"/>
          <w:szCs w:val="24"/>
        </w:rPr>
      </w:pPr>
    </w:p>
    <w:p w14:paraId="05F86F7B" w14:textId="77777777" w:rsidR="00F93D16" w:rsidRDefault="00F93D16">
      <w:pPr>
        <w:pStyle w:val="BodyTextIndent2"/>
        <w:tabs>
          <w:tab w:val="left" w:pos="7655"/>
        </w:tabs>
        <w:spacing w:line="264" w:lineRule="auto"/>
        <w:ind w:left="0"/>
        <w:rPr>
          <w:b/>
          <w:sz w:val="24"/>
          <w:szCs w:val="24"/>
        </w:rPr>
      </w:pPr>
    </w:p>
    <w:p w14:paraId="26D97C48" w14:textId="77777777" w:rsidR="00F93D16" w:rsidRDefault="004F536B">
      <w:pPr>
        <w:pStyle w:val="BodyTextIndent2"/>
        <w:tabs>
          <w:tab w:val="left" w:pos="7655"/>
        </w:tabs>
        <w:spacing w:line="264" w:lineRule="auto"/>
        <w:ind w:left="0"/>
        <w:rPr>
          <w:b/>
          <w:sz w:val="24"/>
          <w:szCs w:val="24"/>
        </w:rPr>
      </w:pPr>
      <w:r>
        <w:rPr>
          <w:b/>
          <w:sz w:val="24"/>
          <w:szCs w:val="24"/>
        </w:rPr>
        <w:t xml:space="preserve">                                                                   </w:t>
      </w:r>
      <w:r>
        <w:rPr>
          <w:b/>
          <w:sz w:val="24"/>
          <w:szCs w:val="24"/>
        </w:rPr>
        <w:t xml:space="preserve">                                                          Dương Hoàng Yến</w:t>
      </w:r>
    </w:p>
    <w:p w14:paraId="00818B49" w14:textId="77777777" w:rsidR="00F93D16" w:rsidRDefault="00F93D16">
      <w:pPr>
        <w:pStyle w:val="BodyTextIndent2"/>
        <w:tabs>
          <w:tab w:val="center" w:pos="2268"/>
          <w:tab w:val="center" w:pos="7655"/>
        </w:tabs>
        <w:spacing w:line="264" w:lineRule="auto"/>
        <w:ind w:left="0"/>
        <w:rPr>
          <w:sz w:val="24"/>
          <w:szCs w:val="24"/>
        </w:rPr>
      </w:pPr>
    </w:p>
    <w:p w14:paraId="04C91AAF" w14:textId="77777777" w:rsidR="00F93D16" w:rsidRDefault="00F93D16">
      <w:pPr>
        <w:pStyle w:val="BodyTextIndent2"/>
        <w:tabs>
          <w:tab w:val="center" w:pos="2268"/>
          <w:tab w:val="center" w:pos="7655"/>
        </w:tabs>
        <w:spacing w:line="264" w:lineRule="auto"/>
        <w:ind w:left="0"/>
        <w:rPr>
          <w:sz w:val="24"/>
          <w:szCs w:val="24"/>
        </w:rPr>
      </w:pPr>
    </w:p>
    <w:p w14:paraId="321150AB" w14:textId="77777777" w:rsidR="00F93D16" w:rsidRDefault="00F93D16">
      <w:pPr>
        <w:pStyle w:val="BodyTextIndent2"/>
        <w:tabs>
          <w:tab w:val="center" w:pos="2268"/>
          <w:tab w:val="center" w:pos="7655"/>
        </w:tabs>
        <w:spacing w:line="264" w:lineRule="auto"/>
        <w:ind w:left="0"/>
        <w:rPr>
          <w:sz w:val="24"/>
          <w:szCs w:val="24"/>
        </w:rPr>
      </w:pPr>
    </w:p>
    <w:p w14:paraId="5D506BB8" w14:textId="77777777" w:rsidR="00F93D16" w:rsidRDefault="00F93D16">
      <w:pPr>
        <w:pStyle w:val="BodyTextIndent2"/>
        <w:tabs>
          <w:tab w:val="center" w:pos="2268"/>
          <w:tab w:val="center" w:pos="7655"/>
        </w:tabs>
        <w:spacing w:line="264" w:lineRule="auto"/>
        <w:ind w:left="0"/>
        <w:rPr>
          <w:sz w:val="24"/>
          <w:szCs w:val="24"/>
        </w:rPr>
      </w:pPr>
    </w:p>
    <w:sectPr w:rsidR="00F93D16">
      <w:footerReference w:type="default" r:id="rId18"/>
      <w:footerReference w:type="first" r:id="rId19"/>
      <w:pgSz w:w="11909" w:h="16834"/>
      <w:pgMar w:top="990" w:right="749" w:bottom="1170" w:left="1138" w:header="432" w:footer="41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rung Khuyen" w:date="2016-12-28T09:42:00Z" w:initials="TK">
    <w:p w14:paraId="063456D1" w14:textId="77777777" w:rsidR="004E6C52" w:rsidRDefault="004E6C52">
      <w:pPr>
        <w:pStyle w:val="CommentText"/>
      </w:pPr>
      <w:r>
        <w:rPr>
          <w:rStyle w:val="CommentReference"/>
        </w:rPr>
        <w:annotationRef/>
      </w:r>
    </w:p>
  </w:comment>
  <w:comment w:id="3" w:author="Trung Khuyen" w:date="2016-12-28T09:41:00Z" w:initials="TK">
    <w:p w14:paraId="20F34487" w14:textId="77777777" w:rsidR="004E6C52" w:rsidRDefault="004E6C52">
      <w:pPr>
        <w:pStyle w:val="CommentText"/>
      </w:pPr>
      <w:r>
        <w:rPr>
          <w:rStyle w:val="CommentReference"/>
        </w:rPr>
        <w:annotationRef/>
      </w:r>
      <w:r>
        <w:t>ghgjgjgjk</w:t>
      </w:r>
    </w:p>
  </w:comment>
  <w:comment w:id="4" w:author="Trung Khuyen" w:date="2016-12-28T09:41:00Z" w:initials="TK">
    <w:p w14:paraId="2F98B627" w14:textId="77777777" w:rsidR="004E6C52" w:rsidRDefault="004E6C52">
      <w:pPr>
        <w:pStyle w:val="CommentText"/>
      </w:pPr>
      <w:r>
        <w:rPr>
          <w:rStyle w:val="CommentReference"/>
        </w:rPr>
        <w:annotationRef/>
      </w:r>
      <w:bookmarkStart w:id="5" w:name="_GoBack"/>
      <w:bookmarkEnd w:id="5"/>
      <w:r>
        <w:t>dfsfsdfsdf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456D1" w15:done="0"/>
  <w15:commentEx w15:paraId="20F34487" w15:done="0"/>
  <w15:commentEx w15:paraId="2F98B6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04678" w14:textId="77777777" w:rsidR="004F536B" w:rsidRDefault="004F536B">
      <w:r>
        <w:separator/>
      </w:r>
    </w:p>
  </w:endnote>
  <w:endnote w:type="continuationSeparator" w:id="0">
    <w:p w14:paraId="1F427B38" w14:textId="77777777" w:rsidR="004F536B" w:rsidRDefault="004F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auto"/>
    <w:pitch w:val="variable"/>
    <w:sig w:usb0="00000001" w:usb1="00000000" w:usb2="00000000" w:usb3="00000000" w:csb0="00000003" w:csb1="00000000"/>
  </w:font>
  <w:font w:name="VNI-Vivi">
    <w:altName w:val="Courier New"/>
    <w:charset w:val="00"/>
    <w:family w:val="auto"/>
    <w:pitch w:val="variable"/>
    <w:sig w:usb0="00000001" w:usb1="00000000" w:usb2="00000000" w:usb3="00000000" w:csb0="00000007" w:csb1="00000000"/>
  </w:font>
  <w:font w:name="Vrinda">
    <w:panose1 w:val="00000400000000000000"/>
    <w:charset w:val="01"/>
    <w:family w:val="roman"/>
    <w:notTrueType/>
    <w:pitch w:val="variable"/>
  </w:font>
  <w:font w:name="Tahoma">
    <w:panose1 w:val="020B0604030504040204"/>
    <w:charset w:val="A3"/>
    <w:family w:val="swiss"/>
    <w:pitch w:val="variable"/>
    <w:sig w:usb0="E1002EFF" w:usb1="C000605B" w:usb2="00000029" w:usb3="00000000" w:csb0="000101FF" w:csb1="00000000"/>
  </w:font>
  <w:font w:name="VNHelvetH">
    <w:altName w:val="Arial"/>
    <w:charset w:val="00"/>
    <w:family w:val="auto"/>
    <w:pitch w:val="variable"/>
    <w:sig w:usb0="00000003" w:usb1="00000000" w:usb2="00000000" w:usb3="00000000" w:csb0="00000003" w:csb1="00000000"/>
  </w:font>
  <w:font w:name="PMingLiU">
    <w:altName w:val="新細明體"/>
    <w:panose1 w:val="02010601000101010101"/>
    <w:charset w:val="88"/>
    <w:family w:val="auto"/>
    <w:notTrueType/>
    <w:pitch w:val="variable"/>
    <w:sig w:usb0="00000001" w:usb1="08080000" w:usb2="00000010" w:usb3="00000000" w:csb0="00100000" w:csb1="00000000"/>
  </w:font>
  <w:font w:name=".VnTime">
    <w:altName w:val="Courier New"/>
    <w:panose1 w:val="020B7200000000000000"/>
    <w:charset w:val="00"/>
    <w:family w:val="auto"/>
    <w:pitch w:val="variable"/>
    <w:sig w:usb0="00000001" w:usb1="00000000" w:usb2="00000000" w:usb3="00000000" w:csb0="00000003" w:csb1="00000000"/>
  </w:font>
  <w:font w:name="Calibri">
    <w:panose1 w:val="020F0502020204030204"/>
    <w:charset w:val="A3"/>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601022"/>
      <w:docPartList>
        <w:docPartGallery w:val="AutoText"/>
      </w:docPartList>
    </w:sdtPr>
    <w:sdtEndPr>
      <w:rPr>
        <w:noProof/>
      </w:rPr>
    </w:sdtEndPr>
    <w:sdtContent>
      <w:p w14:paraId="750749FE" w14:textId="77777777" w:rsidR="00F93D16" w:rsidRDefault="004F536B">
        <w:pPr>
          <w:pStyle w:val="Footer"/>
          <w:jc w:val="right"/>
        </w:pPr>
        <w:r>
          <w:fldChar w:fldCharType="begin"/>
        </w:r>
        <w:r>
          <w:instrText>PAGE   \* MERGEFORMAT</w:instrText>
        </w:r>
        <w:r>
          <w:fldChar w:fldCharType="separate"/>
        </w:r>
        <w:r w:rsidR="004A241E">
          <w:rPr>
            <w:noProof/>
          </w:rPr>
          <w:t>1</w:t>
        </w:r>
        <w:r>
          <w:fldChar w:fldCharType="end"/>
        </w:r>
      </w:p>
    </w:sdtContent>
  </w:sdt>
  <w:p w14:paraId="33AE98B3" w14:textId="77777777" w:rsidR="00F93D16" w:rsidRDefault="004F536B">
    <w:pPr>
      <w:pStyle w:val="Footer"/>
      <w:ind w:right="360"/>
      <w:rPr>
        <w:rFonts w:ascii="VNTime" w:hAnsi="VNTime"/>
        <w:i/>
      </w:rPr>
    </w:pPr>
    <w:r>
      <w:t xml:space="preserve">   </w:t>
    </w:r>
    <w:r>
      <w:rPr>
        <w:noProof/>
      </w:rPr>
      <w:drawing>
        <wp:inline distT="0" distB="0" distL="0" distR="0" wp14:anchorId="351CDAAA" wp14:editId="2EFD8D9E">
          <wp:extent cx="381000" cy="279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381000" cy="27940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284B4" w14:textId="77777777" w:rsidR="00F93D16" w:rsidRDefault="004F536B">
    <w:pPr>
      <w:jc w:val="right"/>
    </w:pPr>
    <w:r>
      <w:rPr>
        <w:noProof/>
      </w:rPr>
      <w:drawing>
        <wp:inline distT="0" distB="0" distL="0" distR="0" wp14:anchorId="502EA26A" wp14:editId="2819A94E">
          <wp:extent cx="381000" cy="279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381000" cy="27940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A3EE5" w14:textId="77777777" w:rsidR="004F536B" w:rsidRDefault="004F536B">
      <w:r>
        <w:separator/>
      </w:r>
    </w:p>
  </w:footnote>
  <w:footnote w:type="continuationSeparator" w:id="0">
    <w:p w14:paraId="2CFAE9C8" w14:textId="77777777" w:rsidR="004F536B" w:rsidRDefault="004F53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15pt;height:9.15pt" o:bullet="t">
        <v:imagedata r:id="rId1" o:title=""/>
      </v:shape>
    </w:pict>
  </w:numPicBullet>
  <w:abstractNum w:abstractNumId="0" w15:restartNumberingAfterBreak="0">
    <w:nsid w:val="028900B8"/>
    <w:multiLevelType w:val="hybridMultilevel"/>
    <w:tmpl w:val="6D82AF60"/>
    <w:lvl w:ilvl="0" w:tplc="9ED4B9D0">
      <w:start w:val="161"/>
      <w:numFmt w:val="bullet"/>
      <w:lvlText w:val="-"/>
      <w:lvlJc w:val="left"/>
      <w:pPr>
        <w:tabs>
          <w:tab w:val="num" w:pos="720"/>
        </w:tabs>
        <w:ind w:left="720" w:hanging="360"/>
      </w:pPr>
      <w:rPr>
        <w:rFonts w:ascii="Times New Roman" w:eastAsia="Times New Roman" w:hAnsi="Times New Roman" w:cs="Times New Roman" w:hint="default"/>
      </w:rPr>
    </w:lvl>
    <w:lvl w:ilvl="1" w:tplc="EDC2F58A">
      <w:start w:val="1"/>
      <w:numFmt w:val="bullet"/>
      <w:lvlText w:val="o"/>
      <w:lvlJc w:val="left"/>
      <w:pPr>
        <w:tabs>
          <w:tab w:val="num" w:pos="1440"/>
        </w:tabs>
        <w:ind w:left="1440" w:hanging="360"/>
      </w:pPr>
      <w:rPr>
        <w:rFonts w:ascii="Courier New" w:hAnsi="Courier New" w:cs="Courier New" w:hint="default"/>
      </w:rPr>
    </w:lvl>
    <w:lvl w:ilvl="2" w:tplc="32FE95DC">
      <w:start w:val="1"/>
      <w:numFmt w:val="bullet"/>
      <w:lvlText w:val=""/>
      <w:lvlJc w:val="left"/>
      <w:pPr>
        <w:tabs>
          <w:tab w:val="num" w:pos="2160"/>
        </w:tabs>
        <w:ind w:left="2160" w:hanging="360"/>
      </w:pPr>
      <w:rPr>
        <w:rFonts w:ascii="Wingdings" w:hAnsi="Wingdings" w:hint="default"/>
      </w:rPr>
    </w:lvl>
    <w:lvl w:ilvl="3" w:tplc="83D6465A">
      <w:start w:val="1"/>
      <w:numFmt w:val="bullet"/>
      <w:lvlText w:val=""/>
      <w:lvlJc w:val="left"/>
      <w:pPr>
        <w:tabs>
          <w:tab w:val="num" w:pos="2880"/>
        </w:tabs>
        <w:ind w:left="2880" w:hanging="360"/>
      </w:pPr>
      <w:rPr>
        <w:rFonts w:ascii="Symbol" w:hAnsi="Symbol" w:hint="default"/>
      </w:rPr>
    </w:lvl>
    <w:lvl w:ilvl="4" w:tplc="41DC23CA">
      <w:start w:val="1"/>
      <w:numFmt w:val="bullet"/>
      <w:lvlText w:val="o"/>
      <w:lvlJc w:val="left"/>
      <w:pPr>
        <w:tabs>
          <w:tab w:val="num" w:pos="3600"/>
        </w:tabs>
        <w:ind w:left="3600" w:hanging="360"/>
      </w:pPr>
      <w:rPr>
        <w:rFonts w:ascii="Courier New" w:hAnsi="Courier New" w:cs="Courier New" w:hint="default"/>
      </w:rPr>
    </w:lvl>
    <w:lvl w:ilvl="5" w:tplc="72105FF6">
      <w:start w:val="1"/>
      <w:numFmt w:val="bullet"/>
      <w:lvlText w:val=""/>
      <w:lvlJc w:val="left"/>
      <w:pPr>
        <w:tabs>
          <w:tab w:val="num" w:pos="4320"/>
        </w:tabs>
        <w:ind w:left="4320" w:hanging="360"/>
      </w:pPr>
      <w:rPr>
        <w:rFonts w:ascii="Wingdings" w:hAnsi="Wingdings" w:hint="default"/>
      </w:rPr>
    </w:lvl>
    <w:lvl w:ilvl="6" w:tplc="D4C876F6">
      <w:start w:val="1"/>
      <w:numFmt w:val="bullet"/>
      <w:lvlText w:val=""/>
      <w:lvlJc w:val="left"/>
      <w:pPr>
        <w:tabs>
          <w:tab w:val="num" w:pos="5040"/>
        </w:tabs>
        <w:ind w:left="5040" w:hanging="360"/>
      </w:pPr>
      <w:rPr>
        <w:rFonts w:ascii="Symbol" w:hAnsi="Symbol" w:hint="default"/>
      </w:rPr>
    </w:lvl>
    <w:lvl w:ilvl="7" w:tplc="247ACDF8">
      <w:start w:val="1"/>
      <w:numFmt w:val="bullet"/>
      <w:lvlText w:val="o"/>
      <w:lvlJc w:val="left"/>
      <w:pPr>
        <w:tabs>
          <w:tab w:val="num" w:pos="5760"/>
        </w:tabs>
        <w:ind w:left="5760" w:hanging="360"/>
      </w:pPr>
      <w:rPr>
        <w:rFonts w:ascii="Courier New" w:hAnsi="Courier New" w:cs="Courier New" w:hint="default"/>
      </w:rPr>
    </w:lvl>
    <w:lvl w:ilvl="8" w:tplc="2F7C3540">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A17FA"/>
    <w:multiLevelType w:val="multilevel"/>
    <w:tmpl w:val="298A0C4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9C4645C"/>
    <w:multiLevelType w:val="hybridMultilevel"/>
    <w:tmpl w:val="D7904B0C"/>
    <w:lvl w:ilvl="0" w:tplc="A1967898">
      <w:start w:val="161"/>
      <w:numFmt w:val="bullet"/>
      <w:lvlText w:val="-"/>
      <w:lvlJc w:val="left"/>
      <w:pPr>
        <w:tabs>
          <w:tab w:val="num" w:pos="360"/>
        </w:tabs>
        <w:ind w:left="360" w:hanging="360"/>
      </w:pPr>
      <w:rPr>
        <w:rFonts w:ascii="Times New Roman" w:eastAsia="Times New Roman" w:hAnsi="Times New Roman" w:cs="Times New Roman" w:hint="default"/>
      </w:rPr>
    </w:lvl>
    <w:lvl w:ilvl="1" w:tplc="D11A48D4">
      <w:start w:val="1"/>
      <w:numFmt w:val="bullet"/>
      <w:lvlText w:val="o"/>
      <w:lvlJc w:val="left"/>
      <w:pPr>
        <w:tabs>
          <w:tab w:val="num" w:pos="1080"/>
        </w:tabs>
        <w:ind w:left="1080" w:hanging="360"/>
      </w:pPr>
      <w:rPr>
        <w:rFonts w:ascii="Courier New" w:hAnsi="Courier New" w:cs="Courier New" w:hint="default"/>
      </w:rPr>
    </w:lvl>
    <w:lvl w:ilvl="2" w:tplc="778CC046">
      <w:start w:val="1"/>
      <w:numFmt w:val="bullet"/>
      <w:lvlText w:val=""/>
      <w:lvlJc w:val="left"/>
      <w:pPr>
        <w:tabs>
          <w:tab w:val="num" w:pos="1800"/>
        </w:tabs>
        <w:ind w:left="1800" w:hanging="360"/>
      </w:pPr>
      <w:rPr>
        <w:rFonts w:ascii="Wingdings" w:hAnsi="Wingdings" w:hint="default"/>
      </w:rPr>
    </w:lvl>
    <w:lvl w:ilvl="3" w:tplc="B76881EA">
      <w:start w:val="1"/>
      <w:numFmt w:val="bullet"/>
      <w:lvlText w:val=""/>
      <w:lvlJc w:val="left"/>
      <w:pPr>
        <w:tabs>
          <w:tab w:val="num" w:pos="2520"/>
        </w:tabs>
        <w:ind w:left="2520" w:hanging="360"/>
      </w:pPr>
      <w:rPr>
        <w:rFonts w:ascii="Symbol" w:hAnsi="Symbol" w:hint="default"/>
      </w:rPr>
    </w:lvl>
    <w:lvl w:ilvl="4" w:tplc="5130EFA0">
      <w:start w:val="1"/>
      <w:numFmt w:val="bullet"/>
      <w:lvlText w:val="o"/>
      <w:lvlJc w:val="left"/>
      <w:pPr>
        <w:tabs>
          <w:tab w:val="num" w:pos="3240"/>
        </w:tabs>
        <w:ind w:left="3240" w:hanging="360"/>
      </w:pPr>
      <w:rPr>
        <w:rFonts w:ascii="Courier New" w:hAnsi="Courier New" w:cs="Courier New" w:hint="default"/>
      </w:rPr>
    </w:lvl>
    <w:lvl w:ilvl="5" w:tplc="771AAB58">
      <w:start w:val="1"/>
      <w:numFmt w:val="bullet"/>
      <w:lvlText w:val=""/>
      <w:lvlJc w:val="left"/>
      <w:pPr>
        <w:tabs>
          <w:tab w:val="num" w:pos="3960"/>
        </w:tabs>
        <w:ind w:left="3960" w:hanging="360"/>
      </w:pPr>
      <w:rPr>
        <w:rFonts w:ascii="Wingdings" w:hAnsi="Wingdings" w:hint="default"/>
      </w:rPr>
    </w:lvl>
    <w:lvl w:ilvl="6" w:tplc="D13EEFBC">
      <w:start w:val="1"/>
      <w:numFmt w:val="bullet"/>
      <w:lvlText w:val=""/>
      <w:lvlJc w:val="left"/>
      <w:pPr>
        <w:tabs>
          <w:tab w:val="num" w:pos="4680"/>
        </w:tabs>
        <w:ind w:left="4680" w:hanging="360"/>
      </w:pPr>
      <w:rPr>
        <w:rFonts w:ascii="Symbol" w:hAnsi="Symbol" w:hint="default"/>
      </w:rPr>
    </w:lvl>
    <w:lvl w:ilvl="7" w:tplc="B0A43588">
      <w:start w:val="1"/>
      <w:numFmt w:val="bullet"/>
      <w:lvlText w:val="o"/>
      <w:lvlJc w:val="left"/>
      <w:pPr>
        <w:tabs>
          <w:tab w:val="num" w:pos="5400"/>
        </w:tabs>
        <w:ind w:left="5400" w:hanging="360"/>
      </w:pPr>
      <w:rPr>
        <w:rFonts w:ascii="Courier New" w:hAnsi="Courier New" w:cs="Courier New" w:hint="default"/>
      </w:rPr>
    </w:lvl>
    <w:lvl w:ilvl="8" w:tplc="F55C878A">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B27B68"/>
    <w:multiLevelType w:val="hybridMultilevel"/>
    <w:tmpl w:val="23468800"/>
    <w:lvl w:ilvl="0" w:tplc="0D20009C">
      <w:numFmt w:val="bullet"/>
      <w:lvlText w:val="-"/>
      <w:lvlJc w:val="left"/>
      <w:pPr>
        <w:tabs>
          <w:tab w:val="num" w:pos="360"/>
        </w:tabs>
        <w:ind w:left="360" w:hanging="360"/>
      </w:pPr>
      <w:rPr>
        <w:rFonts w:ascii="Times New Roman" w:eastAsia="Times New Roman" w:hAnsi="Times New Roman" w:cs="Times New Roman" w:hint="default"/>
      </w:rPr>
    </w:lvl>
    <w:lvl w:ilvl="1" w:tplc="D3DC31E4">
      <w:start w:val="1"/>
      <w:numFmt w:val="bullet"/>
      <w:lvlText w:val="o"/>
      <w:lvlJc w:val="left"/>
      <w:pPr>
        <w:tabs>
          <w:tab w:val="num" w:pos="1440"/>
        </w:tabs>
        <w:ind w:left="1440" w:hanging="360"/>
      </w:pPr>
      <w:rPr>
        <w:rFonts w:ascii="Courier New" w:hAnsi="Courier New" w:cs="Courier New" w:hint="default"/>
      </w:rPr>
    </w:lvl>
    <w:lvl w:ilvl="2" w:tplc="5B4CCE76">
      <w:start w:val="1"/>
      <w:numFmt w:val="bullet"/>
      <w:lvlText w:val=""/>
      <w:lvlJc w:val="left"/>
      <w:pPr>
        <w:tabs>
          <w:tab w:val="num" w:pos="2160"/>
        </w:tabs>
        <w:ind w:left="2160" w:hanging="360"/>
      </w:pPr>
      <w:rPr>
        <w:rFonts w:ascii="Wingdings" w:hAnsi="Wingdings" w:hint="default"/>
      </w:rPr>
    </w:lvl>
    <w:lvl w:ilvl="3" w:tplc="1D74655C">
      <w:start w:val="1"/>
      <w:numFmt w:val="bullet"/>
      <w:lvlText w:val=""/>
      <w:lvlJc w:val="left"/>
      <w:pPr>
        <w:tabs>
          <w:tab w:val="num" w:pos="2880"/>
        </w:tabs>
        <w:ind w:left="2880" w:hanging="360"/>
      </w:pPr>
      <w:rPr>
        <w:rFonts w:ascii="Symbol" w:hAnsi="Symbol" w:hint="default"/>
      </w:rPr>
    </w:lvl>
    <w:lvl w:ilvl="4" w:tplc="14E8705C">
      <w:start w:val="1"/>
      <w:numFmt w:val="bullet"/>
      <w:lvlText w:val="o"/>
      <w:lvlJc w:val="left"/>
      <w:pPr>
        <w:tabs>
          <w:tab w:val="num" w:pos="3600"/>
        </w:tabs>
        <w:ind w:left="3600" w:hanging="360"/>
      </w:pPr>
      <w:rPr>
        <w:rFonts w:ascii="Courier New" w:hAnsi="Courier New" w:cs="Courier New" w:hint="default"/>
      </w:rPr>
    </w:lvl>
    <w:lvl w:ilvl="5" w:tplc="000E7DEC">
      <w:start w:val="1"/>
      <w:numFmt w:val="bullet"/>
      <w:lvlText w:val=""/>
      <w:lvlJc w:val="left"/>
      <w:pPr>
        <w:tabs>
          <w:tab w:val="num" w:pos="4320"/>
        </w:tabs>
        <w:ind w:left="4320" w:hanging="360"/>
      </w:pPr>
      <w:rPr>
        <w:rFonts w:ascii="Wingdings" w:hAnsi="Wingdings" w:hint="default"/>
      </w:rPr>
    </w:lvl>
    <w:lvl w:ilvl="6" w:tplc="2CECACC4">
      <w:start w:val="1"/>
      <w:numFmt w:val="bullet"/>
      <w:lvlText w:val=""/>
      <w:lvlJc w:val="left"/>
      <w:pPr>
        <w:tabs>
          <w:tab w:val="num" w:pos="5040"/>
        </w:tabs>
        <w:ind w:left="5040" w:hanging="360"/>
      </w:pPr>
      <w:rPr>
        <w:rFonts w:ascii="Symbol" w:hAnsi="Symbol" w:hint="default"/>
      </w:rPr>
    </w:lvl>
    <w:lvl w:ilvl="7" w:tplc="558402F0">
      <w:start w:val="1"/>
      <w:numFmt w:val="bullet"/>
      <w:lvlText w:val="o"/>
      <w:lvlJc w:val="left"/>
      <w:pPr>
        <w:tabs>
          <w:tab w:val="num" w:pos="5760"/>
        </w:tabs>
        <w:ind w:left="5760" w:hanging="360"/>
      </w:pPr>
      <w:rPr>
        <w:rFonts w:ascii="Courier New" w:hAnsi="Courier New" w:cs="Courier New" w:hint="default"/>
      </w:rPr>
    </w:lvl>
    <w:lvl w:ilvl="8" w:tplc="0ED69596">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994FD3"/>
    <w:multiLevelType w:val="hybridMultilevel"/>
    <w:tmpl w:val="21867D72"/>
    <w:lvl w:ilvl="0" w:tplc="E3E8F2A2">
      <w:start w:val="1"/>
      <w:numFmt w:val="bullet"/>
      <w:lvlText w:val=""/>
      <w:lvlJc w:val="left"/>
      <w:pPr>
        <w:ind w:left="720" w:hanging="360"/>
      </w:pPr>
      <w:rPr>
        <w:rFonts w:ascii="Wingdings" w:hAnsi="Wingdings" w:hint="default"/>
      </w:rPr>
    </w:lvl>
    <w:lvl w:ilvl="1" w:tplc="D5A0DE78">
      <w:start w:val="1"/>
      <w:numFmt w:val="bullet"/>
      <w:lvlText w:val="o"/>
      <w:lvlJc w:val="left"/>
      <w:pPr>
        <w:ind w:left="1440" w:hanging="360"/>
      </w:pPr>
      <w:rPr>
        <w:rFonts w:ascii="Courier New" w:hAnsi="Courier New" w:hint="default"/>
      </w:rPr>
    </w:lvl>
    <w:lvl w:ilvl="2" w:tplc="58423CAE">
      <w:start w:val="1"/>
      <w:numFmt w:val="bullet"/>
      <w:lvlText w:val=""/>
      <w:lvlJc w:val="left"/>
      <w:pPr>
        <w:ind w:left="2160" w:hanging="360"/>
      </w:pPr>
      <w:rPr>
        <w:rFonts w:ascii="Wingdings" w:hAnsi="Wingdings" w:hint="default"/>
      </w:rPr>
    </w:lvl>
    <w:lvl w:ilvl="3" w:tplc="5C56CB5A">
      <w:start w:val="1"/>
      <w:numFmt w:val="bullet"/>
      <w:lvlText w:val=""/>
      <w:lvlJc w:val="left"/>
      <w:pPr>
        <w:ind w:left="2880" w:hanging="360"/>
      </w:pPr>
      <w:rPr>
        <w:rFonts w:ascii="Symbol" w:hAnsi="Symbol" w:hint="default"/>
      </w:rPr>
    </w:lvl>
    <w:lvl w:ilvl="4" w:tplc="DC647094">
      <w:start w:val="1"/>
      <w:numFmt w:val="bullet"/>
      <w:lvlText w:val="o"/>
      <w:lvlJc w:val="left"/>
      <w:pPr>
        <w:ind w:left="3600" w:hanging="360"/>
      </w:pPr>
      <w:rPr>
        <w:rFonts w:ascii="Courier New" w:hAnsi="Courier New" w:hint="default"/>
      </w:rPr>
    </w:lvl>
    <w:lvl w:ilvl="5" w:tplc="80047CC6">
      <w:start w:val="1"/>
      <w:numFmt w:val="bullet"/>
      <w:lvlText w:val=""/>
      <w:lvlJc w:val="left"/>
      <w:pPr>
        <w:ind w:left="4320" w:hanging="360"/>
      </w:pPr>
      <w:rPr>
        <w:rFonts w:ascii="Wingdings" w:hAnsi="Wingdings" w:hint="default"/>
      </w:rPr>
    </w:lvl>
    <w:lvl w:ilvl="6" w:tplc="58DA017E">
      <w:start w:val="1"/>
      <w:numFmt w:val="bullet"/>
      <w:lvlText w:val=""/>
      <w:lvlJc w:val="left"/>
      <w:pPr>
        <w:ind w:left="5040" w:hanging="360"/>
      </w:pPr>
      <w:rPr>
        <w:rFonts w:ascii="Symbol" w:hAnsi="Symbol" w:hint="default"/>
      </w:rPr>
    </w:lvl>
    <w:lvl w:ilvl="7" w:tplc="A8A09E14">
      <w:start w:val="1"/>
      <w:numFmt w:val="bullet"/>
      <w:lvlText w:val="o"/>
      <w:lvlJc w:val="left"/>
      <w:pPr>
        <w:ind w:left="5760" w:hanging="360"/>
      </w:pPr>
      <w:rPr>
        <w:rFonts w:ascii="Courier New" w:hAnsi="Courier New" w:hint="default"/>
      </w:rPr>
    </w:lvl>
    <w:lvl w:ilvl="8" w:tplc="1478C2FA">
      <w:start w:val="1"/>
      <w:numFmt w:val="bullet"/>
      <w:lvlText w:val=""/>
      <w:lvlJc w:val="left"/>
      <w:pPr>
        <w:ind w:left="6480" w:hanging="360"/>
      </w:pPr>
      <w:rPr>
        <w:rFonts w:ascii="Wingdings" w:hAnsi="Wingdings" w:hint="default"/>
      </w:rPr>
    </w:lvl>
  </w:abstractNum>
  <w:abstractNum w:abstractNumId="5" w15:restartNumberingAfterBreak="0">
    <w:nsid w:val="10C03C22"/>
    <w:multiLevelType w:val="hybridMultilevel"/>
    <w:tmpl w:val="2A5206AA"/>
    <w:lvl w:ilvl="0" w:tplc="191221A0">
      <w:start w:val="1"/>
      <w:numFmt w:val="bullet"/>
      <w:lvlText w:val=""/>
      <w:lvlJc w:val="left"/>
      <w:pPr>
        <w:ind w:left="720" w:hanging="360"/>
      </w:pPr>
      <w:rPr>
        <w:rFonts w:ascii="Wingdings" w:hAnsi="Wingdings" w:hint="default"/>
      </w:rPr>
    </w:lvl>
    <w:lvl w:ilvl="1" w:tplc="659810EE">
      <w:start w:val="1"/>
      <w:numFmt w:val="bullet"/>
      <w:lvlText w:val="o"/>
      <w:lvlJc w:val="left"/>
      <w:pPr>
        <w:ind w:left="1440" w:hanging="360"/>
      </w:pPr>
      <w:rPr>
        <w:rFonts w:ascii="Courier New" w:hAnsi="Courier New" w:hint="default"/>
      </w:rPr>
    </w:lvl>
    <w:lvl w:ilvl="2" w:tplc="CA84B796">
      <w:start w:val="1"/>
      <w:numFmt w:val="bullet"/>
      <w:lvlText w:val=""/>
      <w:lvlJc w:val="left"/>
      <w:pPr>
        <w:ind w:left="2160" w:hanging="360"/>
      </w:pPr>
      <w:rPr>
        <w:rFonts w:ascii="Wingdings" w:hAnsi="Wingdings" w:hint="default"/>
      </w:rPr>
    </w:lvl>
    <w:lvl w:ilvl="3" w:tplc="A9326E7A">
      <w:start w:val="1"/>
      <w:numFmt w:val="bullet"/>
      <w:lvlText w:val=""/>
      <w:lvlJc w:val="left"/>
      <w:pPr>
        <w:ind w:left="2880" w:hanging="360"/>
      </w:pPr>
      <w:rPr>
        <w:rFonts w:ascii="Symbol" w:hAnsi="Symbol" w:hint="default"/>
      </w:rPr>
    </w:lvl>
    <w:lvl w:ilvl="4" w:tplc="DD767662">
      <w:start w:val="1"/>
      <w:numFmt w:val="bullet"/>
      <w:lvlText w:val="o"/>
      <w:lvlJc w:val="left"/>
      <w:pPr>
        <w:ind w:left="3600" w:hanging="360"/>
      </w:pPr>
      <w:rPr>
        <w:rFonts w:ascii="Courier New" w:hAnsi="Courier New" w:hint="default"/>
      </w:rPr>
    </w:lvl>
    <w:lvl w:ilvl="5" w:tplc="21D0B498">
      <w:start w:val="1"/>
      <w:numFmt w:val="bullet"/>
      <w:lvlText w:val=""/>
      <w:lvlJc w:val="left"/>
      <w:pPr>
        <w:ind w:left="4320" w:hanging="360"/>
      </w:pPr>
      <w:rPr>
        <w:rFonts w:ascii="Wingdings" w:hAnsi="Wingdings" w:hint="default"/>
      </w:rPr>
    </w:lvl>
    <w:lvl w:ilvl="6" w:tplc="C8202C58">
      <w:start w:val="1"/>
      <w:numFmt w:val="bullet"/>
      <w:lvlText w:val=""/>
      <w:lvlJc w:val="left"/>
      <w:pPr>
        <w:ind w:left="5040" w:hanging="360"/>
      </w:pPr>
      <w:rPr>
        <w:rFonts w:ascii="Symbol" w:hAnsi="Symbol" w:hint="default"/>
      </w:rPr>
    </w:lvl>
    <w:lvl w:ilvl="7" w:tplc="B2C83926">
      <w:start w:val="1"/>
      <w:numFmt w:val="bullet"/>
      <w:lvlText w:val="o"/>
      <w:lvlJc w:val="left"/>
      <w:pPr>
        <w:ind w:left="5760" w:hanging="360"/>
      </w:pPr>
      <w:rPr>
        <w:rFonts w:ascii="Courier New" w:hAnsi="Courier New" w:hint="default"/>
      </w:rPr>
    </w:lvl>
    <w:lvl w:ilvl="8" w:tplc="D1984818">
      <w:start w:val="1"/>
      <w:numFmt w:val="bullet"/>
      <w:lvlText w:val=""/>
      <w:lvlJc w:val="left"/>
      <w:pPr>
        <w:ind w:left="6480" w:hanging="360"/>
      </w:pPr>
      <w:rPr>
        <w:rFonts w:ascii="Wingdings" w:hAnsi="Wingdings" w:hint="default"/>
      </w:rPr>
    </w:lvl>
  </w:abstractNum>
  <w:abstractNum w:abstractNumId="6" w15:restartNumberingAfterBreak="0">
    <w:nsid w:val="13FF42A8"/>
    <w:multiLevelType w:val="hybridMultilevel"/>
    <w:tmpl w:val="BDAE4EAC"/>
    <w:lvl w:ilvl="0" w:tplc="7986AAD0">
      <w:start w:val="1"/>
      <w:numFmt w:val="bullet"/>
      <w:lvlText w:val=""/>
      <w:lvlJc w:val="left"/>
      <w:pPr>
        <w:ind w:left="720" w:hanging="360"/>
      </w:pPr>
      <w:rPr>
        <w:rFonts w:ascii="Symbol" w:hAnsi="Symbol" w:hint="default"/>
      </w:rPr>
    </w:lvl>
    <w:lvl w:ilvl="1" w:tplc="8ACC4C8E">
      <w:start w:val="1"/>
      <w:numFmt w:val="bullet"/>
      <w:lvlText w:val="o"/>
      <w:lvlJc w:val="left"/>
      <w:pPr>
        <w:ind w:left="1440" w:hanging="360"/>
      </w:pPr>
      <w:rPr>
        <w:rFonts w:ascii="Courier New" w:hAnsi="Courier New" w:hint="default"/>
      </w:rPr>
    </w:lvl>
    <w:lvl w:ilvl="2" w:tplc="560224B2">
      <w:start w:val="1"/>
      <w:numFmt w:val="bullet"/>
      <w:lvlText w:val=""/>
      <w:lvlJc w:val="left"/>
      <w:pPr>
        <w:ind w:left="2160" w:hanging="360"/>
      </w:pPr>
      <w:rPr>
        <w:rFonts w:ascii="Wingdings" w:hAnsi="Wingdings" w:hint="default"/>
      </w:rPr>
    </w:lvl>
    <w:lvl w:ilvl="3" w:tplc="4022E9AE">
      <w:start w:val="1"/>
      <w:numFmt w:val="bullet"/>
      <w:lvlText w:val=""/>
      <w:lvlJc w:val="left"/>
      <w:pPr>
        <w:ind w:left="2880" w:hanging="360"/>
      </w:pPr>
      <w:rPr>
        <w:rFonts w:ascii="Symbol" w:hAnsi="Symbol" w:hint="default"/>
      </w:rPr>
    </w:lvl>
    <w:lvl w:ilvl="4" w:tplc="6082DBDC">
      <w:start w:val="1"/>
      <w:numFmt w:val="bullet"/>
      <w:lvlText w:val="o"/>
      <w:lvlJc w:val="left"/>
      <w:pPr>
        <w:ind w:left="3600" w:hanging="360"/>
      </w:pPr>
      <w:rPr>
        <w:rFonts w:ascii="Courier New" w:hAnsi="Courier New" w:hint="default"/>
      </w:rPr>
    </w:lvl>
    <w:lvl w:ilvl="5" w:tplc="34ECBE70">
      <w:start w:val="1"/>
      <w:numFmt w:val="bullet"/>
      <w:lvlText w:val=""/>
      <w:lvlJc w:val="left"/>
      <w:pPr>
        <w:ind w:left="4320" w:hanging="360"/>
      </w:pPr>
      <w:rPr>
        <w:rFonts w:ascii="Wingdings" w:hAnsi="Wingdings" w:hint="default"/>
      </w:rPr>
    </w:lvl>
    <w:lvl w:ilvl="6" w:tplc="422AC15A">
      <w:start w:val="1"/>
      <w:numFmt w:val="bullet"/>
      <w:lvlText w:val=""/>
      <w:lvlJc w:val="left"/>
      <w:pPr>
        <w:ind w:left="5040" w:hanging="360"/>
      </w:pPr>
      <w:rPr>
        <w:rFonts w:ascii="Symbol" w:hAnsi="Symbol" w:hint="default"/>
      </w:rPr>
    </w:lvl>
    <w:lvl w:ilvl="7" w:tplc="55981106">
      <w:start w:val="1"/>
      <w:numFmt w:val="bullet"/>
      <w:lvlText w:val="o"/>
      <w:lvlJc w:val="left"/>
      <w:pPr>
        <w:ind w:left="5760" w:hanging="360"/>
      </w:pPr>
      <w:rPr>
        <w:rFonts w:ascii="Courier New" w:hAnsi="Courier New" w:hint="default"/>
      </w:rPr>
    </w:lvl>
    <w:lvl w:ilvl="8" w:tplc="9244D190">
      <w:start w:val="1"/>
      <w:numFmt w:val="bullet"/>
      <w:lvlText w:val=""/>
      <w:lvlJc w:val="left"/>
      <w:pPr>
        <w:ind w:left="6480" w:hanging="360"/>
      </w:pPr>
      <w:rPr>
        <w:rFonts w:ascii="Wingdings" w:hAnsi="Wingdings" w:hint="default"/>
      </w:rPr>
    </w:lvl>
  </w:abstractNum>
  <w:abstractNum w:abstractNumId="7" w15:restartNumberingAfterBreak="0">
    <w:nsid w:val="18231F28"/>
    <w:multiLevelType w:val="hybridMultilevel"/>
    <w:tmpl w:val="F322E000"/>
    <w:lvl w:ilvl="0" w:tplc="0D0E3762">
      <w:numFmt w:val="bullet"/>
      <w:lvlText w:val="-"/>
      <w:lvlJc w:val="left"/>
      <w:pPr>
        <w:tabs>
          <w:tab w:val="num" w:pos="2340"/>
        </w:tabs>
        <w:ind w:left="2340" w:hanging="360"/>
      </w:pPr>
      <w:rPr>
        <w:rFonts w:ascii="VNTime" w:eastAsia="Times New Roman" w:hAnsi="VNTime" w:cs="Times New Roman" w:hint="default"/>
      </w:rPr>
    </w:lvl>
    <w:lvl w:ilvl="1" w:tplc="0AA6D982">
      <w:start w:val="1"/>
      <w:numFmt w:val="bullet"/>
      <w:lvlText w:val="o"/>
      <w:lvlJc w:val="left"/>
      <w:pPr>
        <w:tabs>
          <w:tab w:val="num" w:pos="3060"/>
        </w:tabs>
        <w:ind w:left="3060" w:hanging="360"/>
      </w:pPr>
      <w:rPr>
        <w:rFonts w:ascii="Courier New" w:hAnsi="Courier New" w:cs="Courier New" w:hint="default"/>
      </w:rPr>
    </w:lvl>
    <w:lvl w:ilvl="2" w:tplc="DC949368">
      <w:start w:val="1"/>
      <w:numFmt w:val="bullet"/>
      <w:lvlText w:val=""/>
      <w:lvlJc w:val="left"/>
      <w:pPr>
        <w:tabs>
          <w:tab w:val="num" w:pos="3780"/>
        </w:tabs>
        <w:ind w:left="3780" w:hanging="360"/>
      </w:pPr>
      <w:rPr>
        <w:rFonts w:ascii="Wingdings" w:hAnsi="Wingdings" w:hint="default"/>
      </w:rPr>
    </w:lvl>
    <w:lvl w:ilvl="3" w:tplc="7E143076">
      <w:start w:val="1"/>
      <w:numFmt w:val="bullet"/>
      <w:lvlText w:val=""/>
      <w:lvlJc w:val="left"/>
      <w:pPr>
        <w:tabs>
          <w:tab w:val="num" w:pos="4500"/>
        </w:tabs>
        <w:ind w:left="4500" w:hanging="360"/>
      </w:pPr>
      <w:rPr>
        <w:rFonts w:ascii="Symbol" w:hAnsi="Symbol" w:hint="default"/>
      </w:rPr>
    </w:lvl>
    <w:lvl w:ilvl="4" w:tplc="655A8A8C">
      <w:start w:val="1"/>
      <w:numFmt w:val="bullet"/>
      <w:lvlText w:val="o"/>
      <w:lvlJc w:val="left"/>
      <w:pPr>
        <w:tabs>
          <w:tab w:val="num" w:pos="5220"/>
        </w:tabs>
        <w:ind w:left="5220" w:hanging="360"/>
      </w:pPr>
      <w:rPr>
        <w:rFonts w:ascii="Courier New" w:hAnsi="Courier New" w:cs="Courier New" w:hint="default"/>
      </w:rPr>
    </w:lvl>
    <w:lvl w:ilvl="5" w:tplc="7F60E650">
      <w:start w:val="1"/>
      <w:numFmt w:val="bullet"/>
      <w:lvlText w:val=""/>
      <w:lvlJc w:val="left"/>
      <w:pPr>
        <w:tabs>
          <w:tab w:val="num" w:pos="5940"/>
        </w:tabs>
        <w:ind w:left="5940" w:hanging="360"/>
      </w:pPr>
      <w:rPr>
        <w:rFonts w:ascii="Wingdings" w:hAnsi="Wingdings" w:hint="default"/>
      </w:rPr>
    </w:lvl>
    <w:lvl w:ilvl="6" w:tplc="2ACE8C14">
      <w:start w:val="1"/>
      <w:numFmt w:val="bullet"/>
      <w:lvlText w:val=""/>
      <w:lvlJc w:val="left"/>
      <w:pPr>
        <w:tabs>
          <w:tab w:val="num" w:pos="6660"/>
        </w:tabs>
        <w:ind w:left="6660" w:hanging="360"/>
      </w:pPr>
      <w:rPr>
        <w:rFonts w:ascii="Symbol" w:hAnsi="Symbol" w:hint="default"/>
      </w:rPr>
    </w:lvl>
    <w:lvl w:ilvl="7" w:tplc="71F4F7CA">
      <w:start w:val="1"/>
      <w:numFmt w:val="bullet"/>
      <w:lvlText w:val="o"/>
      <w:lvlJc w:val="left"/>
      <w:pPr>
        <w:tabs>
          <w:tab w:val="num" w:pos="7380"/>
        </w:tabs>
        <w:ind w:left="7380" w:hanging="360"/>
      </w:pPr>
      <w:rPr>
        <w:rFonts w:ascii="Courier New" w:hAnsi="Courier New" w:cs="Courier New" w:hint="default"/>
      </w:rPr>
    </w:lvl>
    <w:lvl w:ilvl="8" w:tplc="924CE178">
      <w:start w:val="1"/>
      <w:numFmt w:val="bullet"/>
      <w:lvlText w:val=""/>
      <w:lvlJc w:val="left"/>
      <w:pPr>
        <w:tabs>
          <w:tab w:val="num" w:pos="8100"/>
        </w:tabs>
        <w:ind w:left="8100" w:hanging="360"/>
      </w:pPr>
      <w:rPr>
        <w:rFonts w:ascii="Wingdings" w:hAnsi="Wingdings" w:hint="default"/>
      </w:rPr>
    </w:lvl>
  </w:abstractNum>
  <w:abstractNum w:abstractNumId="8" w15:restartNumberingAfterBreak="0">
    <w:nsid w:val="183260BE"/>
    <w:multiLevelType w:val="hybridMultilevel"/>
    <w:tmpl w:val="4740F98C"/>
    <w:lvl w:ilvl="0" w:tplc="236A20C6">
      <w:start w:val="1"/>
      <w:numFmt w:val="bullet"/>
      <w:lvlText w:val=""/>
      <w:lvlJc w:val="left"/>
      <w:pPr>
        <w:tabs>
          <w:tab w:val="num" w:pos="360"/>
        </w:tabs>
        <w:ind w:left="360" w:hanging="360"/>
      </w:pPr>
      <w:rPr>
        <w:rFonts w:ascii="Symbol" w:hAnsi="Symbol" w:hint="default"/>
      </w:rPr>
    </w:lvl>
    <w:lvl w:ilvl="1" w:tplc="958EDCB0">
      <w:start w:val="1"/>
      <w:numFmt w:val="bullet"/>
      <w:lvlText w:val="o"/>
      <w:lvlJc w:val="left"/>
      <w:pPr>
        <w:tabs>
          <w:tab w:val="num" w:pos="1080"/>
        </w:tabs>
        <w:ind w:left="1080" w:hanging="360"/>
      </w:pPr>
      <w:rPr>
        <w:rFonts w:ascii="Courier New" w:hAnsi="Courier New" w:cs="Courier New" w:hint="default"/>
      </w:rPr>
    </w:lvl>
    <w:lvl w:ilvl="2" w:tplc="FB4E6C96">
      <w:start w:val="1"/>
      <w:numFmt w:val="bullet"/>
      <w:lvlText w:val=""/>
      <w:lvlJc w:val="left"/>
      <w:pPr>
        <w:tabs>
          <w:tab w:val="num" w:pos="1800"/>
        </w:tabs>
        <w:ind w:left="1800" w:hanging="360"/>
      </w:pPr>
      <w:rPr>
        <w:rFonts w:ascii="Wingdings" w:hAnsi="Wingdings" w:hint="default"/>
      </w:rPr>
    </w:lvl>
    <w:lvl w:ilvl="3" w:tplc="4322DA46">
      <w:start w:val="1"/>
      <w:numFmt w:val="bullet"/>
      <w:lvlText w:val=""/>
      <w:lvlJc w:val="left"/>
      <w:pPr>
        <w:tabs>
          <w:tab w:val="num" w:pos="2520"/>
        </w:tabs>
        <w:ind w:left="2520" w:hanging="360"/>
      </w:pPr>
      <w:rPr>
        <w:rFonts w:ascii="Symbol" w:hAnsi="Symbol" w:hint="default"/>
      </w:rPr>
    </w:lvl>
    <w:lvl w:ilvl="4" w:tplc="5E50AAF8">
      <w:start w:val="1"/>
      <w:numFmt w:val="bullet"/>
      <w:lvlText w:val="o"/>
      <w:lvlJc w:val="left"/>
      <w:pPr>
        <w:tabs>
          <w:tab w:val="num" w:pos="3240"/>
        </w:tabs>
        <w:ind w:left="3240" w:hanging="360"/>
      </w:pPr>
      <w:rPr>
        <w:rFonts w:ascii="Courier New" w:hAnsi="Courier New" w:cs="Courier New" w:hint="default"/>
      </w:rPr>
    </w:lvl>
    <w:lvl w:ilvl="5" w:tplc="9FA4E46E">
      <w:start w:val="1"/>
      <w:numFmt w:val="bullet"/>
      <w:lvlText w:val=""/>
      <w:lvlJc w:val="left"/>
      <w:pPr>
        <w:tabs>
          <w:tab w:val="num" w:pos="3960"/>
        </w:tabs>
        <w:ind w:left="3960" w:hanging="360"/>
      </w:pPr>
      <w:rPr>
        <w:rFonts w:ascii="Wingdings" w:hAnsi="Wingdings" w:hint="default"/>
      </w:rPr>
    </w:lvl>
    <w:lvl w:ilvl="6" w:tplc="E2A8D562">
      <w:start w:val="1"/>
      <w:numFmt w:val="bullet"/>
      <w:lvlText w:val=""/>
      <w:lvlJc w:val="left"/>
      <w:pPr>
        <w:tabs>
          <w:tab w:val="num" w:pos="4680"/>
        </w:tabs>
        <w:ind w:left="4680" w:hanging="360"/>
      </w:pPr>
      <w:rPr>
        <w:rFonts w:ascii="Symbol" w:hAnsi="Symbol" w:hint="default"/>
      </w:rPr>
    </w:lvl>
    <w:lvl w:ilvl="7" w:tplc="CD76BCFC">
      <w:start w:val="1"/>
      <w:numFmt w:val="bullet"/>
      <w:lvlText w:val="o"/>
      <w:lvlJc w:val="left"/>
      <w:pPr>
        <w:tabs>
          <w:tab w:val="num" w:pos="5400"/>
        </w:tabs>
        <w:ind w:left="5400" w:hanging="360"/>
      </w:pPr>
      <w:rPr>
        <w:rFonts w:ascii="Courier New" w:hAnsi="Courier New" w:cs="Courier New" w:hint="default"/>
      </w:rPr>
    </w:lvl>
    <w:lvl w:ilvl="8" w:tplc="81A659AC">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BDF6758"/>
    <w:multiLevelType w:val="hybridMultilevel"/>
    <w:tmpl w:val="ADFC4384"/>
    <w:lvl w:ilvl="0" w:tplc="80F6DA1A">
      <w:start w:val="1"/>
      <w:numFmt w:val="bullet"/>
      <w:lvlText w:val="-"/>
      <w:lvlJc w:val="left"/>
      <w:pPr>
        <w:ind w:left="1572" w:hanging="360"/>
      </w:pPr>
      <w:rPr>
        <w:rFonts w:ascii="VNI-Vivi" w:hAnsi="VNI-Vivi" w:hint="default"/>
      </w:rPr>
    </w:lvl>
    <w:lvl w:ilvl="1" w:tplc="B1ACA0CA">
      <w:start w:val="1"/>
      <w:numFmt w:val="bullet"/>
      <w:lvlText w:val="o"/>
      <w:lvlJc w:val="left"/>
      <w:pPr>
        <w:ind w:left="2292" w:hanging="360"/>
      </w:pPr>
      <w:rPr>
        <w:rFonts w:ascii="Courier New" w:hAnsi="Courier New" w:cs="Courier New" w:hint="default"/>
      </w:rPr>
    </w:lvl>
    <w:lvl w:ilvl="2" w:tplc="087A948C">
      <w:start w:val="1"/>
      <w:numFmt w:val="bullet"/>
      <w:lvlText w:val=""/>
      <w:lvlJc w:val="left"/>
      <w:pPr>
        <w:ind w:left="3012" w:hanging="360"/>
      </w:pPr>
      <w:rPr>
        <w:rFonts w:ascii="Wingdings" w:hAnsi="Wingdings" w:hint="default"/>
      </w:rPr>
    </w:lvl>
    <w:lvl w:ilvl="3" w:tplc="355EBE2A">
      <w:start w:val="1"/>
      <w:numFmt w:val="bullet"/>
      <w:lvlText w:val=""/>
      <w:lvlJc w:val="left"/>
      <w:pPr>
        <w:ind w:left="3732" w:hanging="360"/>
      </w:pPr>
      <w:rPr>
        <w:rFonts w:ascii="Symbol" w:hAnsi="Symbol" w:hint="default"/>
      </w:rPr>
    </w:lvl>
    <w:lvl w:ilvl="4" w:tplc="C35AEE06">
      <w:start w:val="1"/>
      <w:numFmt w:val="bullet"/>
      <w:lvlText w:val="o"/>
      <w:lvlJc w:val="left"/>
      <w:pPr>
        <w:ind w:left="4452" w:hanging="360"/>
      </w:pPr>
      <w:rPr>
        <w:rFonts w:ascii="Courier New" w:hAnsi="Courier New" w:cs="Courier New" w:hint="default"/>
      </w:rPr>
    </w:lvl>
    <w:lvl w:ilvl="5" w:tplc="0A5A7104">
      <w:start w:val="1"/>
      <w:numFmt w:val="bullet"/>
      <w:lvlText w:val=""/>
      <w:lvlJc w:val="left"/>
      <w:pPr>
        <w:ind w:left="5172" w:hanging="360"/>
      </w:pPr>
      <w:rPr>
        <w:rFonts w:ascii="Wingdings" w:hAnsi="Wingdings" w:hint="default"/>
      </w:rPr>
    </w:lvl>
    <w:lvl w:ilvl="6" w:tplc="2BA6DEB6">
      <w:start w:val="1"/>
      <w:numFmt w:val="bullet"/>
      <w:lvlText w:val=""/>
      <w:lvlJc w:val="left"/>
      <w:pPr>
        <w:ind w:left="5892" w:hanging="360"/>
      </w:pPr>
      <w:rPr>
        <w:rFonts w:ascii="Symbol" w:hAnsi="Symbol" w:hint="default"/>
      </w:rPr>
    </w:lvl>
    <w:lvl w:ilvl="7" w:tplc="88686BA4">
      <w:start w:val="1"/>
      <w:numFmt w:val="bullet"/>
      <w:lvlText w:val="o"/>
      <w:lvlJc w:val="left"/>
      <w:pPr>
        <w:ind w:left="6612" w:hanging="360"/>
      </w:pPr>
      <w:rPr>
        <w:rFonts w:ascii="Courier New" w:hAnsi="Courier New" w:cs="Courier New" w:hint="default"/>
      </w:rPr>
    </w:lvl>
    <w:lvl w:ilvl="8" w:tplc="DF8223A2">
      <w:start w:val="1"/>
      <w:numFmt w:val="bullet"/>
      <w:lvlText w:val=""/>
      <w:lvlJc w:val="left"/>
      <w:pPr>
        <w:ind w:left="7332" w:hanging="360"/>
      </w:pPr>
      <w:rPr>
        <w:rFonts w:ascii="Wingdings" w:hAnsi="Wingdings" w:hint="default"/>
      </w:rPr>
    </w:lvl>
  </w:abstractNum>
  <w:abstractNum w:abstractNumId="10" w15:restartNumberingAfterBreak="0">
    <w:nsid w:val="1F5A013B"/>
    <w:multiLevelType w:val="hybridMultilevel"/>
    <w:tmpl w:val="CBBEAF50"/>
    <w:lvl w:ilvl="0" w:tplc="06C65CB0">
      <w:numFmt w:val="bullet"/>
      <w:lvlText w:val="-"/>
      <w:lvlJc w:val="left"/>
      <w:pPr>
        <w:tabs>
          <w:tab w:val="num" w:pos="360"/>
        </w:tabs>
        <w:ind w:left="360" w:hanging="360"/>
      </w:pPr>
      <w:rPr>
        <w:rFonts w:ascii="Times New Roman" w:eastAsia="Times New Roman" w:hAnsi="Times New Roman" w:cs="Times New Roman" w:hint="default"/>
      </w:rPr>
    </w:lvl>
    <w:lvl w:ilvl="1" w:tplc="47A057C6">
      <w:start w:val="1"/>
      <w:numFmt w:val="bullet"/>
      <w:lvlText w:val="o"/>
      <w:lvlJc w:val="left"/>
      <w:pPr>
        <w:tabs>
          <w:tab w:val="num" w:pos="1440"/>
        </w:tabs>
        <w:ind w:left="1440" w:hanging="360"/>
      </w:pPr>
      <w:rPr>
        <w:rFonts w:ascii="Courier New" w:hAnsi="Courier New" w:cs="Courier New" w:hint="default"/>
      </w:rPr>
    </w:lvl>
    <w:lvl w:ilvl="2" w:tplc="BD841234">
      <w:start w:val="1"/>
      <w:numFmt w:val="bullet"/>
      <w:lvlText w:val=""/>
      <w:lvlJc w:val="left"/>
      <w:pPr>
        <w:tabs>
          <w:tab w:val="num" w:pos="2160"/>
        </w:tabs>
        <w:ind w:left="2160" w:hanging="360"/>
      </w:pPr>
      <w:rPr>
        <w:rFonts w:ascii="Wingdings" w:hAnsi="Wingdings" w:hint="default"/>
      </w:rPr>
    </w:lvl>
    <w:lvl w:ilvl="3" w:tplc="A4DACC02">
      <w:start w:val="1"/>
      <w:numFmt w:val="bullet"/>
      <w:lvlText w:val=""/>
      <w:lvlJc w:val="left"/>
      <w:pPr>
        <w:tabs>
          <w:tab w:val="num" w:pos="2880"/>
        </w:tabs>
        <w:ind w:left="2880" w:hanging="360"/>
      </w:pPr>
      <w:rPr>
        <w:rFonts w:ascii="Symbol" w:hAnsi="Symbol" w:hint="default"/>
      </w:rPr>
    </w:lvl>
    <w:lvl w:ilvl="4" w:tplc="E1644910">
      <w:start w:val="1"/>
      <w:numFmt w:val="bullet"/>
      <w:lvlText w:val="o"/>
      <w:lvlJc w:val="left"/>
      <w:pPr>
        <w:tabs>
          <w:tab w:val="num" w:pos="3600"/>
        </w:tabs>
        <w:ind w:left="3600" w:hanging="360"/>
      </w:pPr>
      <w:rPr>
        <w:rFonts w:ascii="Courier New" w:hAnsi="Courier New" w:cs="Courier New" w:hint="default"/>
      </w:rPr>
    </w:lvl>
    <w:lvl w:ilvl="5" w:tplc="768EA5EA">
      <w:start w:val="1"/>
      <w:numFmt w:val="bullet"/>
      <w:lvlText w:val=""/>
      <w:lvlJc w:val="left"/>
      <w:pPr>
        <w:tabs>
          <w:tab w:val="num" w:pos="4320"/>
        </w:tabs>
        <w:ind w:left="4320" w:hanging="360"/>
      </w:pPr>
      <w:rPr>
        <w:rFonts w:ascii="Wingdings" w:hAnsi="Wingdings" w:hint="default"/>
      </w:rPr>
    </w:lvl>
    <w:lvl w:ilvl="6" w:tplc="8B24755A">
      <w:start w:val="1"/>
      <w:numFmt w:val="bullet"/>
      <w:lvlText w:val=""/>
      <w:lvlJc w:val="left"/>
      <w:pPr>
        <w:tabs>
          <w:tab w:val="num" w:pos="5040"/>
        </w:tabs>
        <w:ind w:left="5040" w:hanging="360"/>
      </w:pPr>
      <w:rPr>
        <w:rFonts w:ascii="Symbol" w:hAnsi="Symbol" w:hint="default"/>
      </w:rPr>
    </w:lvl>
    <w:lvl w:ilvl="7" w:tplc="7B6C3B8E">
      <w:start w:val="1"/>
      <w:numFmt w:val="bullet"/>
      <w:lvlText w:val="o"/>
      <w:lvlJc w:val="left"/>
      <w:pPr>
        <w:tabs>
          <w:tab w:val="num" w:pos="5760"/>
        </w:tabs>
        <w:ind w:left="5760" w:hanging="360"/>
      </w:pPr>
      <w:rPr>
        <w:rFonts w:ascii="Courier New" w:hAnsi="Courier New" w:cs="Courier New" w:hint="default"/>
      </w:rPr>
    </w:lvl>
    <w:lvl w:ilvl="8" w:tplc="2A7C2816">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7F6D73"/>
    <w:multiLevelType w:val="hybridMultilevel"/>
    <w:tmpl w:val="3A8C6B3A"/>
    <w:lvl w:ilvl="0" w:tplc="F46EDF8E">
      <w:start w:val="1"/>
      <w:numFmt w:val="bullet"/>
      <w:lvlText w:val="-"/>
      <w:lvlJc w:val="left"/>
      <w:pPr>
        <w:ind w:left="1080" w:hanging="360"/>
      </w:pPr>
      <w:rPr>
        <w:rFonts w:ascii="Times New Roman" w:eastAsia="Times New Roman" w:hAnsi="Times New Roman" w:cs="Times New Roman" w:hint="default"/>
      </w:rPr>
    </w:lvl>
    <w:lvl w:ilvl="1" w:tplc="F5CA111A">
      <w:start w:val="1"/>
      <w:numFmt w:val="bullet"/>
      <w:lvlText w:val="o"/>
      <w:lvlJc w:val="left"/>
      <w:pPr>
        <w:ind w:left="1800" w:hanging="360"/>
      </w:pPr>
      <w:rPr>
        <w:rFonts w:ascii="Courier New" w:hAnsi="Courier New" w:hint="default"/>
      </w:rPr>
    </w:lvl>
    <w:lvl w:ilvl="2" w:tplc="74BE0D6E">
      <w:start w:val="1"/>
      <w:numFmt w:val="bullet"/>
      <w:lvlText w:val=""/>
      <w:lvlJc w:val="left"/>
      <w:pPr>
        <w:ind w:left="2520" w:hanging="360"/>
      </w:pPr>
      <w:rPr>
        <w:rFonts w:ascii="Times New Roman" w:hAnsi="Times New Roman" w:hint="default"/>
      </w:rPr>
    </w:lvl>
    <w:lvl w:ilvl="3" w:tplc="98C2E8AA">
      <w:start w:val="1"/>
      <w:numFmt w:val="bullet"/>
      <w:lvlText w:val=""/>
      <w:lvlJc w:val="left"/>
      <w:pPr>
        <w:ind w:left="3240" w:hanging="360"/>
      </w:pPr>
      <w:rPr>
        <w:rFonts w:ascii="Times New Roman" w:hAnsi="Times New Roman" w:hint="default"/>
      </w:rPr>
    </w:lvl>
    <w:lvl w:ilvl="4" w:tplc="3ECCAAC2">
      <w:start w:val="1"/>
      <w:numFmt w:val="bullet"/>
      <w:lvlText w:val="o"/>
      <w:lvlJc w:val="left"/>
      <w:pPr>
        <w:ind w:left="3960" w:hanging="360"/>
      </w:pPr>
      <w:rPr>
        <w:rFonts w:ascii="Courier New" w:hAnsi="Courier New" w:hint="default"/>
      </w:rPr>
    </w:lvl>
    <w:lvl w:ilvl="5" w:tplc="69FE978E">
      <w:start w:val="1"/>
      <w:numFmt w:val="bullet"/>
      <w:lvlText w:val=""/>
      <w:lvlJc w:val="left"/>
      <w:pPr>
        <w:ind w:left="4680" w:hanging="360"/>
      </w:pPr>
      <w:rPr>
        <w:rFonts w:ascii="Times New Roman" w:hAnsi="Times New Roman" w:hint="default"/>
      </w:rPr>
    </w:lvl>
    <w:lvl w:ilvl="6" w:tplc="9EBC3E0C">
      <w:start w:val="1"/>
      <w:numFmt w:val="bullet"/>
      <w:lvlText w:val=""/>
      <w:lvlJc w:val="left"/>
      <w:pPr>
        <w:ind w:left="5400" w:hanging="360"/>
      </w:pPr>
      <w:rPr>
        <w:rFonts w:ascii="Times New Roman" w:hAnsi="Times New Roman" w:hint="default"/>
      </w:rPr>
    </w:lvl>
    <w:lvl w:ilvl="7" w:tplc="A0CC38E8">
      <w:start w:val="1"/>
      <w:numFmt w:val="bullet"/>
      <w:lvlText w:val="o"/>
      <w:lvlJc w:val="left"/>
      <w:pPr>
        <w:ind w:left="6120" w:hanging="360"/>
      </w:pPr>
      <w:rPr>
        <w:rFonts w:ascii="Courier New" w:hAnsi="Courier New" w:hint="default"/>
      </w:rPr>
    </w:lvl>
    <w:lvl w:ilvl="8" w:tplc="87DC8DBA">
      <w:start w:val="1"/>
      <w:numFmt w:val="bullet"/>
      <w:lvlText w:val=""/>
      <w:lvlJc w:val="left"/>
      <w:pPr>
        <w:ind w:left="6840" w:hanging="360"/>
      </w:pPr>
      <w:rPr>
        <w:rFonts w:ascii="Times New Roman" w:hAnsi="Times New Roman" w:hint="default"/>
      </w:rPr>
    </w:lvl>
  </w:abstractNum>
  <w:abstractNum w:abstractNumId="12" w15:restartNumberingAfterBreak="0">
    <w:nsid w:val="213F26F1"/>
    <w:multiLevelType w:val="hybridMultilevel"/>
    <w:tmpl w:val="31341590"/>
    <w:lvl w:ilvl="0" w:tplc="A44A19C6">
      <w:numFmt w:val="bullet"/>
      <w:lvlText w:val="-"/>
      <w:lvlJc w:val="left"/>
      <w:pPr>
        <w:ind w:left="720" w:hanging="360"/>
      </w:pPr>
      <w:rPr>
        <w:rFonts w:ascii="Times New Roman" w:eastAsia="Times New Roman" w:hAnsi="Times New Roman" w:cs="Times New Roman" w:hint="default"/>
      </w:rPr>
    </w:lvl>
    <w:lvl w:ilvl="1" w:tplc="4104A160">
      <w:start w:val="1"/>
      <w:numFmt w:val="bullet"/>
      <w:lvlText w:val="o"/>
      <w:lvlJc w:val="left"/>
      <w:pPr>
        <w:ind w:left="1440" w:hanging="360"/>
      </w:pPr>
      <w:rPr>
        <w:rFonts w:ascii="Courier New" w:hAnsi="Courier New" w:cs="Courier New" w:hint="default"/>
      </w:rPr>
    </w:lvl>
    <w:lvl w:ilvl="2" w:tplc="59068FFC">
      <w:start w:val="1"/>
      <w:numFmt w:val="bullet"/>
      <w:lvlText w:val=""/>
      <w:lvlJc w:val="left"/>
      <w:pPr>
        <w:ind w:left="2160" w:hanging="360"/>
      </w:pPr>
      <w:rPr>
        <w:rFonts w:ascii="Wingdings" w:hAnsi="Wingdings" w:hint="default"/>
      </w:rPr>
    </w:lvl>
    <w:lvl w:ilvl="3" w:tplc="2A6E1F22">
      <w:start w:val="1"/>
      <w:numFmt w:val="bullet"/>
      <w:lvlText w:val=""/>
      <w:lvlJc w:val="left"/>
      <w:pPr>
        <w:ind w:left="2880" w:hanging="360"/>
      </w:pPr>
      <w:rPr>
        <w:rFonts w:ascii="Symbol" w:hAnsi="Symbol" w:hint="default"/>
      </w:rPr>
    </w:lvl>
    <w:lvl w:ilvl="4" w:tplc="BF524FBC">
      <w:start w:val="1"/>
      <w:numFmt w:val="bullet"/>
      <w:lvlText w:val="o"/>
      <w:lvlJc w:val="left"/>
      <w:pPr>
        <w:ind w:left="3600" w:hanging="360"/>
      </w:pPr>
      <w:rPr>
        <w:rFonts w:ascii="Courier New" w:hAnsi="Courier New" w:cs="Courier New" w:hint="default"/>
      </w:rPr>
    </w:lvl>
    <w:lvl w:ilvl="5" w:tplc="4CB2BC4C">
      <w:start w:val="1"/>
      <w:numFmt w:val="bullet"/>
      <w:lvlText w:val=""/>
      <w:lvlJc w:val="left"/>
      <w:pPr>
        <w:ind w:left="4320" w:hanging="360"/>
      </w:pPr>
      <w:rPr>
        <w:rFonts w:ascii="Wingdings" w:hAnsi="Wingdings" w:hint="default"/>
      </w:rPr>
    </w:lvl>
    <w:lvl w:ilvl="6" w:tplc="4646818A">
      <w:start w:val="1"/>
      <w:numFmt w:val="bullet"/>
      <w:lvlText w:val=""/>
      <w:lvlJc w:val="left"/>
      <w:pPr>
        <w:ind w:left="5040" w:hanging="360"/>
      </w:pPr>
      <w:rPr>
        <w:rFonts w:ascii="Symbol" w:hAnsi="Symbol" w:hint="default"/>
      </w:rPr>
    </w:lvl>
    <w:lvl w:ilvl="7" w:tplc="E9947802">
      <w:start w:val="1"/>
      <w:numFmt w:val="bullet"/>
      <w:lvlText w:val="o"/>
      <w:lvlJc w:val="left"/>
      <w:pPr>
        <w:ind w:left="5760" w:hanging="360"/>
      </w:pPr>
      <w:rPr>
        <w:rFonts w:ascii="Courier New" w:hAnsi="Courier New" w:cs="Courier New" w:hint="default"/>
      </w:rPr>
    </w:lvl>
    <w:lvl w:ilvl="8" w:tplc="76B8E348">
      <w:start w:val="1"/>
      <w:numFmt w:val="bullet"/>
      <w:lvlText w:val=""/>
      <w:lvlJc w:val="left"/>
      <w:pPr>
        <w:ind w:left="6480" w:hanging="360"/>
      </w:pPr>
      <w:rPr>
        <w:rFonts w:ascii="Wingdings" w:hAnsi="Wingdings" w:hint="default"/>
      </w:rPr>
    </w:lvl>
  </w:abstractNum>
  <w:abstractNum w:abstractNumId="13" w15:restartNumberingAfterBreak="0">
    <w:nsid w:val="219B5C82"/>
    <w:multiLevelType w:val="hybridMultilevel"/>
    <w:tmpl w:val="542223EA"/>
    <w:lvl w:ilvl="0" w:tplc="14845794">
      <w:start w:val="161"/>
      <w:numFmt w:val="bullet"/>
      <w:lvlText w:val="-"/>
      <w:lvlJc w:val="left"/>
      <w:pPr>
        <w:tabs>
          <w:tab w:val="num" w:pos="360"/>
        </w:tabs>
        <w:ind w:left="360" w:hanging="360"/>
      </w:pPr>
      <w:rPr>
        <w:rFonts w:ascii="Times New Roman" w:eastAsia="Times New Roman" w:hAnsi="Times New Roman" w:cs="Times New Roman" w:hint="default"/>
      </w:rPr>
    </w:lvl>
    <w:lvl w:ilvl="1" w:tplc="5CC461D8">
      <w:start w:val="1"/>
      <w:numFmt w:val="bullet"/>
      <w:lvlText w:val="o"/>
      <w:lvlJc w:val="left"/>
      <w:pPr>
        <w:tabs>
          <w:tab w:val="num" w:pos="1080"/>
        </w:tabs>
        <w:ind w:left="1080" w:hanging="360"/>
      </w:pPr>
      <w:rPr>
        <w:rFonts w:ascii="Courier New" w:hAnsi="Courier New" w:cs="Courier New" w:hint="default"/>
      </w:rPr>
    </w:lvl>
    <w:lvl w:ilvl="2" w:tplc="07886788">
      <w:start w:val="1"/>
      <w:numFmt w:val="bullet"/>
      <w:lvlText w:val=""/>
      <w:lvlJc w:val="left"/>
      <w:pPr>
        <w:tabs>
          <w:tab w:val="num" w:pos="1800"/>
        </w:tabs>
        <w:ind w:left="1800" w:hanging="360"/>
      </w:pPr>
      <w:rPr>
        <w:rFonts w:ascii="Wingdings" w:hAnsi="Wingdings" w:hint="default"/>
      </w:rPr>
    </w:lvl>
    <w:lvl w:ilvl="3" w:tplc="6AE06DA4">
      <w:start w:val="1"/>
      <w:numFmt w:val="bullet"/>
      <w:lvlText w:val=""/>
      <w:lvlJc w:val="left"/>
      <w:pPr>
        <w:tabs>
          <w:tab w:val="num" w:pos="2520"/>
        </w:tabs>
        <w:ind w:left="2520" w:hanging="360"/>
      </w:pPr>
      <w:rPr>
        <w:rFonts w:ascii="Symbol" w:hAnsi="Symbol" w:hint="default"/>
      </w:rPr>
    </w:lvl>
    <w:lvl w:ilvl="4" w:tplc="9A843138">
      <w:start w:val="1"/>
      <w:numFmt w:val="bullet"/>
      <w:lvlText w:val="o"/>
      <w:lvlJc w:val="left"/>
      <w:pPr>
        <w:tabs>
          <w:tab w:val="num" w:pos="3240"/>
        </w:tabs>
        <w:ind w:left="3240" w:hanging="360"/>
      </w:pPr>
      <w:rPr>
        <w:rFonts w:ascii="Courier New" w:hAnsi="Courier New" w:cs="Courier New" w:hint="default"/>
      </w:rPr>
    </w:lvl>
    <w:lvl w:ilvl="5" w:tplc="9DCABD20">
      <w:start w:val="1"/>
      <w:numFmt w:val="bullet"/>
      <w:lvlText w:val=""/>
      <w:lvlJc w:val="left"/>
      <w:pPr>
        <w:tabs>
          <w:tab w:val="num" w:pos="3960"/>
        </w:tabs>
        <w:ind w:left="3960" w:hanging="360"/>
      </w:pPr>
      <w:rPr>
        <w:rFonts w:ascii="Wingdings" w:hAnsi="Wingdings" w:hint="default"/>
      </w:rPr>
    </w:lvl>
    <w:lvl w:ilvl="6" w:tplc="0FA0C9BC">
      <w:start w:val="1"/>
      <w:numFmt w:val="bullet"/>
      <w:lvlText w:val=""/>
      <w:lvlJc w:val="left"/>
      <w:pPr>
        <w:tabs>
          <w:tab w:val="num" w:pos="4680"/>
        </w:tabs>
        <w:ind w:left="4680" w:hanging="360"/>
      </w:pPr>
      <w:rPr>
        <w:rFonts w:ascii="Symbol" w:hAnsi="Symbol" w:hint="default"/>
      </w:rPr>
    </w:lvl>
    <w:lvl w:ilvl="7" w:tplc="C8980E74">
      <w:start w:val="1"/>
      <w:numFmt w:val="bullet"/>
      <w:lvlText w:val="o"/>
      <w:lvlJc w:val="left"/>
      <w:pPr>
        <w:tabs>
          <w:tab w:val="num" w:pos="5400"/>
        </w:tabs>
        <w:ind w:left="5400" w:hanging="360"/>
      </w:pPr>
      <w:rPr>
        <w:rFonts w:ascii="Courier New" w:hAnsi="Courier New" w:cs="Courier New" w:hint="default"/>
      </w:rPr>
    </w:lvl>
    <w:lvl w:ilvl="8" w:tplc="DF58AF34">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1CE161C"/>
    <w:multiLevelType w:val="hybridMultilevel"/>
    <w:tmpl w:val="CCCE9B24"/>
    <w:lvl w:ilvl="0" w:tplc="2396A25C">
      <w:start w:val="1"/>
      <w:numFmt w:val="decimal"/>
      <w:lvlText w:val="%1."/>
      <w:lvlJc w:val="left"/>
      <w:pPr>
        <w:tabs>
          <w:tab w:val="num" w:pos="720"/>
        </w:tabs>
        <w:ind w:left="720" w:hanging="360"/>
      </w:pPr>
      <w:rPr>
        <w:rFonts w:hint="default"/>
      </w:rPr>
    </w:lvl>
    <w:lvl w:ilvl="1" w:tplc="4704C7A8">
      <w:start w:val="1"/>
      <w:numFmt w:val="lowerLetter"/>
      <w:lvlText w:val="%2."/>
      <w:lvlJc w:val="left"/>
      <w:pPr>
        <w:tabs>
          <w:tab w:val="num" w:pos="1440"/>
        </w:tabs>
        <w:ind w:left="1440" w:hanging="360"/>
      </w:pPr>
    </w:lvl>
    <w:lvl w:ilvl="2" w:tplc="0FDCBD4A">
      <w:start w:val="1"/>
      <w:numFmt w:val="lowerRoman"/>
      <w:lvlText w:val="%3."/>
      <w:lvlJc w:val="right"/>
      <w:pPr>
        <w:tabs>
          <w:tab w:val="num" w:pos="2160"/>
        </w:tabs>
        <w:ind w:left="2160" w:hanging="180"/>
      </w:pPr>
    </w:lvl>
    <w:lvl w:ilvl="3" w:tplc="2FA40616">
      <w:start w:val="1"/>
      <w:numFmt w:val="decimal"/>
      <w:lvlText w:val="%4."/>
      <w:lvlJc w:val="left"/>
      <w:pPr>
        <w:tabs>
          <w:tab w:val="num" w:pos="2880"/>
        </w:tabs>
        <w:ind w:left="2880" w:hanging="360"/>
      </w:pPr>
    </w:lvl>
    <w:lvl w:ilvl="4" w:tplc="F03818B4">
      <w:start w:val="1"/>
      <w:numFmt w:val="lowerLetter"/>
      <w:lvlText w:val="%5."/>
      <w:lvlJc w:val="left"/>
      <w:pPr>
        <w:tabs>
          <w:tab w:val="num" w:pos="3600"/>
        </w:tabs>
        <w:ind w:left="3600" w:hanging="360"/>
      </w:pPr>
    </w:lvl>
    <w:lvl w:ilvl="5" w:tplc="180AA2BA">
      <w:start w:val="1"/>
      <w:numFmt w:val="lowerRoman"/>
      <w:lvlText w:val="%6."/>
      <w:lvlJc w:val="right"/>
      <w:pPr>
        <w:tabs>
          <w:tab w:val="num" w:pos="4320"/>
        </w:tabs>
        <w:ind w:left="4320" w:hanging="180"/>
      </w:pPr>
    </w:lvl>
    <w:lvl w:ilvl="6" w:tplc="42F8A222">
      <w:start w:val="1"/>
      <w:numFmt w:val="decimal"/>
      <w:lvlText w:val="%7."/>
      <w:lvlJc w:val="left"/>
      <w:pPr>
        <w:tabs>
          <w:tab w:val="num" w:pos="5040"/>
        </w:tabs>
        <w:ind w:left="5040" w:hanging="360"/>
      </w:pPr>
    </w:lvl>
    <w:lvl w:ilvl="7" w:tplc="832A63B8">
      <w:start w:val="1"/>
      <w:numFmt w:val="lowerLetter"/>
      <w:lvlText w:val="%8."/>
      <w:lvlJc w:val="left"/>
      <w:pPr>
        <w:tabs>
          <w:tab w:val="num" w:pos="5760"/>
        </w:tabs>
        <w:ind w:left="5760" w:hanging="360"/>
      </w:pPr>
    </w:lvl>
    <w:lvl w:ilvl="8" w:tplc="03EA71E6">
      <w:start w:val="1"/>
      <w:numFmt w:val="lowerRoman"/>
      <w:lvlText w:val="%9."/>
      <w:lvlJc w:val="right"/>
      <w:pPr>
        <w:tabs>
          <w:tab w:val="num" w:pos="6480"/>
        </w:tabs>
        <w:ind w:left="6480" w:hanging="180"/>
      </w:pPr>
    </w:lvl>
  </w:abstractNum>
  <w:abstractNum w:abstractNumId="15" w15:restartNumberingAfterBreak="0">
    <w:nsid w:val="222A4DBD"/>
    <w:multiLevelType w:val="hybridMultilevel"/>
    <w:tmpl w:val="2BAE4032"/>
    <w:lvl w:ilvl="0" w:tplc="07A0FAF8">
      <w:start w:val="1"/>
      <w:numFmt w:val="bullet"/>
      <w:lvlText w:val=""/>
      <w:lvlJc w:val="left"/>
      <w:pPr>
        <w:ind w:left="1222" w:hanging="360"/>
      </w:pPr>
      <w:rPr>
        <w:rFonts w:ascii="Symbol" w:hAnsi="Symbol" w:hint="default"/>
      </w:rPr>
    </w:lvl>
    <w:lvl w:ilvl="1" w:tplc="B1BAD3AE">
      <w:start w:val="1"/>
      <w:numFmt w:val="bullet"/>
      <w:lvlText w:val="o"/>
      <w:lvlJc w:val="left"/>
      <w:pPr>
        <w:ind w:left="1440" w:hanging="360"/>
      </w:pPr>
      <w:rPr>
        <w:rFonts w:ascii="Courier New" w:hAnsi="Courier New" w:hint="default"/>
      </w:rPr>
    </w:lvl>
    <w:lvl w:ilvl="2" w:tplc="4A54ED2E">
      <w:start w:val="1"/>
      <w:numFmt w:val="bullet"/>
      <w:lvlText w:val=""/>
      <w:lvlJc w:val="left"/>
      <w:pPr>
        <w:ind w:left="2160" w:hanging="360"/>
      </w:pPr>
      <w:rPr>
        <w:rFonts w:ascii="Wingdings" w:hAnsi="Wingdings" w:hint="default"/>
      </w:rPr>
    </w:lvl>
    <w:lvl w:ilvl="3" w:tplc="B3569164">
      <w:start w:val="1"/>
      <w:numFmt w:val="bullet"/>
      <w:lvlText w:val=""/>
      <w:lvlJc w:val="left"/>
      <w:pPr>
        <w:ind w:left="2880" w:hanging="360"/>
      </w:pPr>
      <w:rPr>
        <w:rFonts w:ascii="Symbol" w:hAnsi="Symbol" w:hint="default"/>
      </w:rPr>
    </w:lvl>
    <w:lvl w:ilvl="4" w:tplc="1ACC43CE">
      <w:start w:val="1"/>
      <w:numFmt w:val="bullet"/>
      <w:lvlText w:val="o"/>
      <w:lvlJc w:val="left"/>
      <w:pPr>
        <w:ind w:left="3600" w:hanging="360"/>
      </w:pPr>
      <w:rPr>
        <w:rFonts w:ascii="Courier New" w:hAnsi="Courier New" w:hint="default"/>
      </w:rPr>
    </w:lvl>
    <w:lvl w:ilvl="5" w:tplc="C6BC8D9E">
      <w:start w:val="1"/>
      <w:numFmt w:val="bullet"/>
      <w:lvlText w:val=""/>
      <w:lvlJc w:val="left"/>
      <w:pPr>
        <w:ind w:left="4320" w:hanging="360"/>
      </w:pPr>
      <w:rPr>
        <w:rFonts w:ascii="Wingdings" w:hAnsi="Wingdings" w:hint="default"/>
      </w:rPr>
    </w:lvl>
    <w:lvl w:ilvl="6" w:tplc="705AC89C">
      <w:start w:val="1"/>
      <w:numFmt w:val="bullet"/>
      <w:lvlText w:val=""/>
      <w:lvlJc w:val="left"/>
      <w:pPr>
        <w:ind w:left="5040" w:hanging="360"/>
      </w:pPr>
      <w:rPr>
        <w:rFonts w:ascii="Symbol" w:hAnsi="Symbol" w:hint="default"/>
      </w:rPr>
    </w:lvl>
    <w:lvl w:ilvl="7" w:tplc="A58C8BD2">
      <w:start w:val="1"/>
      <w:numFmt w:val="bullet"/>
      <w:lvlText w:val="o"/>
      <w:lvlJc w:val="left"/>
      <w:pPr>
        <w:ind w:left="5760" w:hanging="360"/>
      </w:pPr>
      <w:rPr>
        <w:rFonts w:ascii="Courier New" w:hAnsi="Courier New" w:hint="default"/>
      </w:rPr>
    </w:lvl>
    <w:lvl w:ilvl="8" w:tplc="5E56A12C">
      <w:start w:val="1"/>
      <w:numFmt w:val="bullet"/>
      <w:lvlText w:val=""/>
      <w:lvlJc w:val="left"/>
      <w:pPr>
        <w:ind w:left="6480" w:hanging="360"/>
      </w:pPr>
      <w:rPr>
        <w:rFonts w:ascii="Wingdings" w:hAnsi="Wingdings" w:hint="default"/>
      </w:rPr>
    </w:lvl>
  </w:abstractNum>
  <w:abstractNum w:abstractNumId="16" w15:restartNumberingAfterBreak="0">
    <w:nsid w:val="22444F6B"/>
    <w:multiLevelType w:val="hybridMultilevel"/>
    <w:tmpl w:val="08C60B56"/>
    <w:lvl w:ilvl="0" w:tplc="4AEC9300">
      <w:start w:val="1"/>
      <w:numFmt w:val="bullet"/>
      <w:lvlText w:val=""/>
      <w:lvlPicBulletId w:val="0"/>
      <w:lvlJc w:val="left"/>
      <w:pPr>
        <w:tabs>
          <w:tab w:val="num" w:pos="360"/>
        </w:tabs>
        <w:ind w:left="360" w:hanging="360"/>
      </w:pPr>
      <w:rPr>
        <w:rFonts w:ascii="Symbol" w:hAnsi="Symbol" w:hint="default"/>
        <w:color w:val="000000"/>
      </w:rPr>
    </w:lvl>
    <w:lvl w:ilvl="1" w:tplc="E8E643B0">
      <w:start w:val="1"/>
      <w:numFmt w:val="bullet"/>
      <w:lvlText w:val="o"/>
      <w:lvlJc w:val="left"/>
      <w:pPr>
        <w:tabs>
          <w:tab w:val="num" w:pos="1080"/>
        </w:tabs>
        <w:ind w:left="1080" w:hanging="360"/>
      </w:pPr>
      <w:rPr>
        <w:rFonts w:ascii="Courier New" w:hAnsi="Courier New" w:cs="Courier New" w:hint="default"/>
      </w:rPr>
    </w:lvl>
    <w:lvl w:ilvl="2" w:tplc="436A9082">
      <w:start w:val="1"/>
      <w:numFmt w:val="bullet"/>
      <w:lvlText w:val=""/>
      <w:lvlJc w:val="left"/>
      <w:pPr>
        <w:tabs>
          <w:tab w:val="num" w:pos="1800"/>
        </w:tabs>
        <w:ind w:left="1800" w:hanging="360"/>
      </w:pPr>
      <w:rPr>
        <w:rFonts w:ascii="Wingdings" w:hAnsi="Wingdings" w:hint="default"/>
      </w:rPr>
    </w:lvl>
    <w:lvl w:ilvl="3" w:tplc="3C4A2BCC">
      <w:start w:val="1"/>
      <w:numFmt w:val="bullet"/>
      <w:lvlText w:val=""/>
      <w:lvlJc w:val="left"/>
      <w:pPr>
        <w:tabs>
          <w:tab w:val="num" w:pos="2520"/>
        </w:tabs>
        <w:ind w:left="2520" w:hanging="360"/>
      </w:pPr>
      <w:rPr>
        <w:rFonts w:ascii="Symbol" w:hAnsi="Symbol" w:hint="default"/>
      </w:rPr>
    </w:lvl>
    <w:lvl w:ilvl="4" w:tplc="824ABB4C">
      <w:start w:val="1"/>
      <w:numFmt w:val="bullet"/>
      <w:lvlText w:val="o"/>
      <w:lvlJc w:val="left"/>
      <w:pPr>
        <w:tabs>
          <w:tab w:val="num" w:pos="3240"/>
        </w:tabs>
        <w:ind w:left="3240" w:hanging="360"/>
      </w:pPr>
      <w:rPr>
        <w:rFonts w:ascii="Courier New" w:hAnsi="Courier New" w:cs="Courier New" w:hint="default"/>
      </w:rPr>
    </w:lvl>
    <w:lvl w:ilvl="5" w:tplc="DFE01824">
      <w:start w:val="1"/>
      <w:numFmt w:val="bullet"/>
      <w:lvlText w:val=""/>
      <w:lvlJc w:val="left"/>
      <w:pPr>
        <w:tabs>
          <w:tab w:val="num" w:pos="3960"/>
        </w:tabs>
        <w:ind w:left="3960" w:hanging="360"/>
      </w:pPr>
      <w:rPr>
        <w:rFonts w:ascii="Wingdings" w:hAnsi="Wingdings" w:hint="default"/>
      </w:rPr>
    </w:lvl>
    <w:lvl w:ilvl="6" w:tplc="87CE5474">
      <w:start w:val="1"/>
      <w:numFmt w:val="bullet"/>
      <w:lvlText w:val=""/>
      <w:lvlJc w:val="left"/>
      <w:pPr>
        <w:tabs>
          <w:tab w:val="num" w:pos="4680"/>
        </w:tabs>
        <w:ind w:left="4680" w:hanging="360"/>
      </w:pPr>
      <w:rPr>
        <w:rFonts w:ascii="Symbol" w:hAnsi="Symbol" w:hint="default"/>
      </w:rPr>
    </w:lvl>
    <w:lvl w:ilvl="7" w:tplc="4C582998">
      <w:start w:val="1"/>
      <w:numFmt w:val="bullet"/>
      <w:lvlText w:val="o"/>
      <w:lvlJc w:val="left"/>
      <w:pPr>
        <w:tabs>
          <w:tab w:val="num" w:pos="5400"/>
        </w:tabs>
        <w:ind w:left="5400" w:hanging="360"/>
      </w:pPr>
      <w:rPr>
        <w:rFonts w:ascii="Courier New" w:hAnsi="Courier New" w:cs="Courier New" w:hint="default"/>
      </w:rPr>
    </w:lvl>
    <w:lvl w:ilvl="8" w:tplc="309C4D12">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2BE1675"/>
    <w:multiLevelType w:val="multilevel"/>
    <w:tmpl w:val="91D87B44"/>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288F3642"/>
    <w:multiLevelType w:val="hybridMultilevel"/>
    <w:tmpl w:val="5F2239D0"/>
    <w:lvl w:ilvl="0" w:tplc="5EE28848">
      <w:numFmt w:val="bullet"/>
      <w:lvlText w:val="-"/>
      <w:lvlJc w:val="left"/>
      <w:pPr>
        <w:tabs>
          <w:tab w:val="num" w:pos="360"/>
        </w:tabs>
        <w:ind w:left="360" w:hanging="360"/>
      </w:pPr>
      <w:rPr>
        <w:rFonts w:ascii="Times New Roman" w:eastAsia="Times New Roman" w:hAnsi="Times New Roman" w:cs="Times New Roman" w:hint="default"/>
      </w:rPr>
    </w:lvl>
    <w:lvl w:ilvl="1" w:tplc="A23A27B6">
      <w:start w:val="1"/>
      <w:numFmt w:val="bullet"/>
      <w:lvlText w:val="o"/>
      <w:lvlJc w:val="left"/>
      <w:pPr>
        <w:tabs>
          <w:tab w:val="num" w:pos="1440"/>
        </w:tabs>
        <w:ind w:left="1440" w:hanging="360"/>
      </w:pPr>
      <w:rPr>
        <w:rFonts w:ascii="Courier New" w:hAnsi="Courier New" w:cs="Courier New" w:hint="default"/>
      </w:rPr>
    </w:lvl>
    <w:lvl w:ilvl="2" w:tplc="B4547DAA">
      <w:start w:val="1"/>
      <w:numFmt w:val="bullet"/>
      <w:lvlText w:val=""/>
      <w:lvlJc w:val="left"/>
      <w:pPr>
        <w:tabs>
          <w:tab w:val="num" w:pos="2160"/>
        </w:tabs>
        <w:ind w:left="2160" w:hanging="360"/>
      </w:pPr>
      <w:rPr>
        <w:rFonts w:ascii="Wingdings" w:hAnsi="Wingdings" w:hint="default"/>
      </w:rPr>
    </w:lvl>
    <w:lvl w:ilvl="3" w:tplc="71CE6C70">
      <w:start w:val="1"/>
      <w:numFmt w:val="bullet"/>
      <w:lvlText w:val=""/>
      <w:lvlJc w:val="left"/>
      <w:pPr>
        <w:tabs>
          <w:tab w:val="num" w:pos="2880"/>
        </w:tabs>
        <w:ind w:left="2880" w:hanging="360"/>
      </w:pPr>
      <w:rPr>
        <w:rFonts w:ascii="Symbol" w:hAnsi="Symbol" w:hint="default"/>
      </w:rPr>
    </w:lvl>
    <w:lvl w:ilvl="4" w:tplc="72CED61C">
      <w:start w:val="1"/>
      <w:numFmt w:val="bullet"/>
      <w:lvlText w:val="o"/>
      <w:lvlJc w:val="left"/>
      <w:pPr>
        <w:tabs>
          <w:tab w:val="num" w:pos="3600"/>
        </w:tabs>
        <w:ind w:left="3600" w:hanging="360"/>
      </w:pPr>
      <w:rPr>
        <w:rFonts w:ascii="Courier New" w:hAnsi="Courier New" w:cs="Courier New" w:hint="default"/>
      </w:rPr>
    </w:lvl>
    <w:lvl w:ilvl="5" w:tplc="8758DC58">
      <w:start w:val="1"/>
      <w:numFmt w:val="bullet"/>
      <w:lvlText w:val=""/>
      <w:lvlJc w:val="left"/>
      <w:pPr>
        <w:tabs>
          <w:tab w:val="num" w:pos="4320"/>
        </w:tabs>
        <w:ind w:left="4320" w:hanging="360"/>
      </w:pPr>
      <w:rPr>
        <w:rFonts w:ascii="Wingdings" w:hAnsi="Wingdings" w:hint="default"/>
      </w:rPr>
    </w:lvl>
    <w:lvl w:ilvl="6" w:tplc="C1EC33A2">
      <w:start w:val="1"/>
      <w:numFmt w:val="bullet"/>
      <w:lvlText w:val=""/>
      <w:lvlJc w:val="left"/>
      <w:pPr>
        <w:tabs>
          <w:tab w:val="num" w:pos="5040"/>
        </w:tabs>
        <w:ind w:left="5040" w:hanging="360"/>
      </w:pPr>
      <w:rPr>
        <w:rFonts w:ascii="Symbol" w:hAnsi="Symbol" w:hint="default"/>
      </w:rPr>
    </w:lvl>
    <w:lvl w:ilvl="7" w:tplc="280EE58A">
      <w:start w:val="1"/>
      <w:numFmt w:val="bullet"/>
      <w:lvlText w:val="o"/>
      <w:lvlJc w:val="left"/>
      <w:pPr>
        <w:tabs>
          <w:tab w:val="num" w:pos="5760"/>
        </w:tabs>
        <w:ind w:left="5760" w:hanging="360"/>
      </w:pPr>
      <w:rPr>
        <w:rFonts w:ascii="Courier New" w:hAnsi="Courier New" w:cs="Courier New" w:hint="default"/>
      </w:rPr>
    </w:lvl>
    <w:lvl w:ilvl="8" w:tplc="68E6B520">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43374D"/>
    <w:multiLevelType w:val="hybridMultilevel"/>
    <w:tmpl w:val="65828B8C"/>
    <w:lvl w:ilvl="0" w:tplc="25F4498E">
      <w:numFmt w:val="bullet"/>
      <w:lvlText w:val=""/>
      <w:lvlJc w:val="left"/>
      <w:pPr>
        <w:ind w:left="720" w:hanging="360"/>
      </w:pPr>
      <w:rPr>
        <w:rFonts w:ascii="Symbol" w:eastAsia="Times New Roman" w:hAnsi="Symbol" w:cs="Times New Roman" w:hint="default"/>
      </w:rPr>
    </w:lvl>
    <w:lvl w:ilvl="1" w:tplc="62F48B28">
      <w:start w:val="1"/>
      <w:numFmt w:val="bullet"/>
      <w:lvlText w:val="o"/>
      <w:lvlJc w:val="left"/>
      <w:pPr>
        <w:ind w:left="1440" w:hanging="360"/>
      </w:pPr>
      <w:rPr>
        <w:rFonts w:ascii="Courier New" w:hAnsi="Courier New" w:cs="Courier New" w:hint="default"/>
      </w:rPr>
    </w:lvl>
    <w:lvl w:ilvl="2" w:tplc="22709770">
      <w:start w:val="1"/>
      <w:numFmt w:val="bullet"/>
      <w:lvlText w:val=""/>
      <w:lvlJc w:val="left"/>
      <w:pPr>
        <w:ind w:left="2160" w:hanging="360"/>
      </w:pPr>
      <w:rPr>
        <w:rFonts w:ascii="Wingdings" w:hAnsi="Wingdings" w:hint="default"/>
      </w:rPr>
    </w:lvl>
    <w:lvl w:ilvl="3" w:tplc="0C92A054">
      <w:start w:val="1"/>
      <w:numFmt w:val="bullet"/>
      <w:lvlText w:val=""/>
      <w:lvlJc w:val="left"/>
      <w:pPr>
        <w:ind w:left="2880" w:hanging="360"/>
      </w:pPr>
      <w:rPr>
        <w:rFonts w:ascii="Symbol" w:hAnsi="Symbol" w:hint="default"/>
      </w:rPr>
    </w:lvl>
    <w:lvl w:ilvl="4" w:tplc="1CB25B6E">
      <w:start w:val="1"/>
      <w:numFmt w:val="bullet"/>
      <w:lvlText w:val="o"/>
      <w:lvlJc w:val="left"/>
      <w:pPr>
        <w:ind w:left="3600" w:hanging="360"/>
      </w:pPr>
      <w:rPr>
        <w:rFonts w:ascii="Courier New" w:hAnsi="Courier New" w:cs="Courier New" w:hint="default"/>
      </w:rPr>
    </w:lvl>
    <w:lvl w:ilvl="5" w:tplc="0346E206">
      <w:start w:val="1"/>
      <w:numFmt w:val="bullet"/>
      <w:lvlText w:val=""/>
      <w:lvlJc w:val="left"/>
      <w:pPr>
        <w:ind w:left="4320" w:hanging="360"/>
      </w:pPr>
      <w:rPr>
        <w:rFonts w:ascii="Wingdings" w:hAnsi="Wingdings" w:hint="default"/>
      </w:rPr>
    </w:lvl>
    <w:lvl w:ilvl="6" w:tplc="BE5ECDA6">
      <w:start w:val="1"/>
      <w:numFmt w:val="bullet"/>
      <w:lvlText w:val=""/>
      <w:lvlJc w:val="left"/>
      <w:pPr>
        <w:ind w:left="5040" w:hanging="360"/>
      </w:pPr>
      <w:rPr>
        <w:rFonts w:ascii="Symbol" w:hAnsi="Symbol" w:hint="default"/>
      </w:rPr>
    </w:lvl>
    <w:lvl w:ilvl="7" w:tplc="DDA4731A">
      <w:start w:val="1"/>
      <w:numFmt w:val="bullet"/>
      <w:lvlText w:val="o"/>
      <w:lvlJc w:val="left"/>
      <w:pPr>
        <w:ind w:left="5760" w:hanging="360"/>
      </w:pPr>
      <w:rPr>
        <w:rFonts w:ascii="Courier New" w:hAnsi="Courier New" w:cs="Courier New" w:hint="default"/>
      </w:rPr>
    </w:lvl>
    <w:lvl w:ilvl="8" w:tplc="0532C66E">
      <w:start w:val="1"/>
      <w:numFmt w:val="bullet"/>
      <w:lvlText w:val=""/>
      <w:lvlJc w:val="left"/>
      <w:pPr>
        <w:ind w:left="6480" w:hanging="360"/>
      </w:pPr>
      <w:rPr>
        <w:rFonts w:ascii="Wingdings" w:hAnsi="Wingdings" w:hint="default"/>
      </w:rPr>
    </w:lvl>
  </w:abstractNum>
  <w:abstractNum w:abstractNumId="20" w15:restartNumberingAfterBreak="0">
    <w:nsid w:val="2D5373DE"/>
    <w:multiLevelType w:val="hybridMultilevel"/>
    <w:tmpl w:val="C082DD46"/>
    <w:lvl w:ilvl="0" w:tplc="52700A3A">
      <w:start w:val="1"/>
      <w:numFmt w:val="bullet"/>
      <w:lvlText w:val="-"/>
      <w:lvlJc w:val="left"/>
      <w:pPr>
        <w:tabs>
          <w:tab w:val="num" w:pos="360"/>
        </w:tabs>
        <w:ind w:left="360" w:hanging="360"/>
      </w:pPr>
      <w:rPr>
        <w:rFonts w:ascii="Vrinda" w:hAnsi="Vrinda" w:hint="default"/>
      </w:rPr>
    </w:lvl>
    <w:lvl w:ilvl="1" w:tplc="D3AE3D06">
      <w:start w:val="1"/>
      <w:numFmt w:val="bullet"/>
      <w:lvlText w:val="o"/>
      <w:lvlJc w:val="left"/>
      <w:pPr>
        <w:tabs>
          <w:tab w:val="num" w:pos="1080"/>
        </w:tabs>
        <w:ind w:left="1080" w:hanging="360"/>
      </w:pPr>
      <w:rPr>
        <w:rFonts w:ascii="Courier New" w:hAnsi="Courier New" w:cs="Courier New" w:hint="default"/>
      </w:rPr>
    </w:lvl>
    <w:lvl w:ilvl="2" w:tplc="7A9631D4">
      <w:start w:val="1"/>
      <w:numFmt w:val="bullet"/>
      <w:lvlText w:val=""/>
      <w:lvlJc w:val="left"/>
      <w:pPr>
        <w:tabs>
          <w:tab w:val="num" w:pos="1800"/>
        </w:tabs>
        <w:ind w:left="1800" w:hanging="360"/>
      </w:pPr>
      <w:rPr>
        <w:rFonts w:ascii="Wingdings" w:hAnsi="Wingdings" w:hint="default"/>
      </w:rPr>
    </w:lvl>
    <w:lvl w:ilvl="3" w:tplc="EB580E28">
      <w:start w:val="1"/>
      <w:numFmt w:val="bullet"/>
      <w:lvlText w:val=""/>
      <w:lvlJc w:val="left"/>
      <w:pPr>
        <w:tabs>
          <w:tab w:val="num" w:pos="2520"/>
        </w:tabs>
        <w:ind w:left="2520" w:hanging="360"/>
      </w:pPr>
      <w:rPr>
        <w:rFonts w:ascii="Symbol" w:hAnsi="Symbol" w:hint="default"/>
      </w:rPr>
    </w:lvl>
    <w:lvl w:ilvl="4" w:tplc="7730FCA4">
      <w:start w:val="1"/>
      <w:numFmt w:val="bullet"/>
      <w:lvlText w:val="o"/>
      <w:lvlJc w:val="left"/>
      <w:pPr>
        <w:tabs>
          <w:tab w:val="num" w:pos="3240"/>
        </w:tabs>
        <w:ind w:left="3240" w:hanging="360"/>
      </w:pPr>
      <w:rPr>
        <w:rFonts w:ascii="Courier New" w:hAnsi="Courier New" w:cs="Courier New" w:hint="default"/>
      </w:rPr>
    </w:lvl>
    <w:lvl w:ilvl="5" w:tplc="EDEC2C1C">
      <w:start w:val="1"/>
      <w:numFmt w:val="bullet"/>
      <w:lvlText w:val=""/>
      <w:lvlJc w:val="left"/>
      <w:pPr>
        <w:tabs>
          <w:tab w:val="num" w:pos="3960"/>
        </w:tabs>
        <w:ind w:left="3960" w:hanging="360"/>
      </w:pPr>
      <w:rPr>
        <w:rFonts w:ascii="Wingdings" w:hAnsi="Wingdings" w:hint="default"/>
      </w:rPr>
    </w:lvl>
    <w:lvl w:ilvl="6" w:tplc="A00EC1EE">
      <w:start w:val="1"/>
      <w:numFmt w:val="bullet"/>
      <w:lvlText w:val=""/>
      <w:lvlJc w:val="left"/>
      <w:pPr>
        <w:tabs>
          <w:tab w:val="num" w:pos="4680"/>
        </w:tabs>
        <w:ind w:left="4680" w:hanging="360"/>
      </w:pPr>
      <w:rPr>
        <w:rFonts w:ascii="Symbol" w:hAnsi="Symbol" w:hint="default"/>
      </w:rPr>
    </w:lvl>
    <w:lvl w:ilvl="7" w:tplc="4550991C">
      <w:start w:val="1"/>
      <w:numFmt w:val="bullet"/>
      <w:lvlText w:val="o"/>
      <w:lvlJc w:val="left"/>
      <w:pPr>
        <w:tabs>
          <w:tab w:val="num" w:pos="5400"/>
        </w:tabs>
        <w:ind w:left="5400" w:hanging="360"/>
      </w:pPr>
      <w:rPr>
        <w:rFonts w:ascii="Courier New" w:hAnsi="Courier New" w:cs="Courier New" w:hint="default"/>
      </w:rPr>
    </w:lvl>
    <w:lvl w:ilvl="8" w:tplc="69823A84">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08A57D6"/>
    <w:multiLevelType w:val="hybridMultilevel"/>
    <w:tmpl w:val="02CEE2EE"/>
    <w:lvl w:ilvl="0" w:tplc="6894873A">
      <w:start w:val="161"/>
      <w:numFmt w:val="bullet"/>
      <w:lvlText w:val="-"/>
      <w:lvlJc w:val="left"/>
      <w:pPr>
        <w:tabs>
          <w:tab w:val="num" w:pos="360"/>
        </w:tabs>
        <w:ind w:left="360" w:hanging="360"/>
      </w:pPr>
      <w:rPr>
        <w:rFonts w:ascii="Times New Roman" w:eastAsia="Times New Roman" w:hAnsi="Times New Roman" w:cs="Times New Roman" w:hint="default"/>
      </w:rPr>
    </w:lvl>
    <w:lvl w:ilvl="1" w:tplc="49640CB4">
      <w:start w:val="1"/>
      <w:numFmt w:val="bullet"/>
      <w:lvlText w:val="o"/>
      <w:lvlJc w:val="left"/>
      <w:pPr>
        <w:tabs>
          <w:tab w:val="num" w:pos="1080"/>
        </w:tabs>
        <w:ind w:left="1080" w:hanging="360"/>
      </w:pPr>
      <w:rPr>
        <w:rFonts w:ascii="Courier New" w:hAnsi="Courier New" w:cs="Courier New" w:hint="default"/>
      </w:rPr>
    </w:lvl>
    <w:lvl w:ilvl="2" w:tplc="B6488A86">
      <w:start w:val="1"/>
      <w:numFmt w:val="bullet"/>
      <w:lvlText w:val=""/>
      <w:lvlJc w:val="left"/>
      <w:pPr>
        <w:tabs>
          <w:tab w:val="num" w:pos="1800"/>
        </w:tabs>
        <w:ind w:left="1800" w:hanging="360"/>
      </w:pPr>
      <w:rPr>
        <w:rFonts w:ascii="Wingdings" w:hAnsi="Wingdings" w:hint="default"/>
      </w:rPr>
    </w:lvl>
    <w:lvl w:ilvl="3" w:tplc="E1D89590">
      <w:start w:val="1"/>
      <w:numFmt w:val="bullet"/>
      <w:lvlText w:val=""/>
      <w:lvlJc w:val="left"/>
      <w:pPr>
        <w:tabs>
          <w:tab w:val="num" w:pos="2520"/>
        </w:tabs>
        <w:ind w:left="2520" w:hanging="360"/>
      </w:pPr>
      <w:rPr>
        <w:rFonts w:ascii="Symbol" w:hAnsi="Symbol" w:hint="default"/>
      </w:rPr>
    </w:lvl>
    <w:lvl w:ilvl="4" w:tplc="4336E226">
      <w:start w:val="1"/>
      <w:numFmt w:val="bullet"/>
      <w:lvlText w:val="o"/>
      <w:lvlJc w:val="left"/>
      <w:pPr>
        <w:tabs>
          <w:tab w:val="num" w:pos="3240"/>
        </w:tabs>
        <w:ind w:left="3240" w:hanging="360"/>
      </w:pPr>
      <w:rPr>
        <w:rFonts w:ascii="Courier New" w:hAnsi="Courier New" w:cs="Courier New" w:hint="default"/>
      </w:rPr>
    </w:lvl>
    <w:lvl w:ilvl="5" w:tplc="74A2F99E">
      <w:start w:val="1"/>
      <w:numFmt w:val="bullet"/>
      <w:lvlText w:val=""/>
      <w:lvlJc w:val="left"/>
      <w:pPr>
        <w:tabs>
          <w:tab w:val="num" w:pos="3960"/>
        </w:tabs>
        <w:ind w:left="3960" w:hanging="360"/>
      </w:pPr>
      <w:rPr>
        <w:rFonts w:ascii="Wingdings" w:hAnsi="Wingdings" w:hint="default"/>
      </w:rPr>
    </w:lvl>
    <w:lvl w:ilvl="6" w:tplc="AEFA5D68">
      <w:start w:val="1"/>
      <w:numFmt w:val="bullet"/>
      <w:lvlText w:val=""/>
      <w:lvlJc w:val="left"/>
      <w:pPr>
        <w:tabs>
          <w:tab w:val="num" w:pos="4680"/>
        </w:tabs>
        <w:ind w:left="4680" w:hanging="360"/>
      </w:pPr>
      <w:rPr>
        <w:rFonts w:ascii="Symbol" w:hAnsi="Symbol" w:hint="default"/>
      </w:rPr>
    </w:lvl>
    <w:lvl w:ilvl="7" w:tplc="C9D6AE0A">
      <w:start w:val="1"/>
      <w:numFmt w:val="bullet"/>
      <w:lvlText w:val="o"/>
      <w:lvlJc w:val="left"/>
      <w:pPr>
        <w:tabs>
          <w:tab w:val="num" w:pos="5400"/>
        </w:tabs>
        <w:ind w:left="5400" w:hanging="360"/>
      </w:pPr>
      <w:rPr>
        <w:rFonts w:ascii="Courier New" w:hAnsi="Courier New" w:cs="Courier New" w:hint="default"/>
      </w:rPr>
    </w:lvl>
    <w:lvl w:ilvl="8" w:tplc="4C04BF1C">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3B67D4D"/>
    <w:multiLevelType w:val="hybridMultilevel"/>
    <w:tmpl w:val="8C74C6AC"/>
    <w:lvl w:ilvl="0" w:tplc="2EBAE6C6">
      <w:start w:val="1"/>
      <w:numFmt w:val="bullet"/>
      <w:lvlText w:val=""/>
      <w:lvlJc w:val="left"/>
      <w:pPr>
        <w:ind w:left="1222" w:hanging="360"/>
      </w:pPr>
      <w:rPr>
        <w:rFonts w:ascii="Symbol" w:hAnsi="Symbol" w:hint="default"/>
      </w:rPr>
    </w:lvl>
    <w:lvl w:ilvl="1" w:tplc="F60CB666">
      <w:start w:val="1"/>
      <w:numFmt w:val="bullet"/>
      <w:lvlText w:val="o"/>
      <w:lvlJc w:val="left"/>
      <w:pPr>
        <w:ind w:left="1440" w:hanging="360"/>
      </w:pPr>
      <w:rPr>
        <w:rFonts w:ascii="Courier New" w:hAnsi="Courier New" w:hint="default"/>
      </w:rPr>
    </w:lvl>
    <w:lvl w:ilvl="2" w:tplc="167CEA8A">
      <w:start w:val="1"/>
      <w:numFmt w:val="bullet"/>
      <w:lvlText w:val=""/>
      <w:lvlJc w:val="left"/>
      <w:pPr>
        <w:ind w:left="2160" w:hanging="360"/>
      </w:pPr>
      <w:rPr>
        <w:rFonts w:ascii="Wingdings" w:hAnsi="Wingdings" w:hint="default"/>
      </w:rPr>
    </w:lvl>
    <w:lvl w:ilvl="3" w:tplc="3ECC686A">
      <w:start w:val="1"/>
      <w:numFmt w:val="bullet"/>
      <w:lvlText w:val=""/>
      <w:lvlJc w:val="left"/>
      <w:pPr>
        <w:ind w:left="2880" w:hanging="360"/>
      </w:pPr>
      <w:rPr>
        <w:rFonts w:ascii="Symbol" w:hAnsi="Symbol" w:hint="default"/>
      </w:rPr>
    </w:lvl>
    <w:lvl w:ilvl="4" w:tplc="24F2A7E2">
      <w:start w:val="1"/>
      <w:numFmt w:val="bullet"/>
      <w:lvlText w:val="o"/>
      <w:lvlJc w:val="left"/>
      <w:pPr>
        <w:ind w:left="3600" w:hanging="360"/>
      </w:pPr>
      <w:rPr>
        <w:rFonts w:ascii="Courier New" w:hAnsi="Courier New" w:hint="default"/>
      </w:rPr>
    </w:lvl>
    <w:lvl w:ilvl="5" w:tplc="3BDA9FF2">
      <w:start w:val="1"/>
      <w:numFmt w:val="bullet"/>
      <w:lvlText w:val=""/>
      <w:lvlJc w:val="left"/>
      <w:pPr>
        <w:ind w:left="4320" w:hanging="360"/>
      </w:pPr>
      <w:rPr>
        <w:rFonts w:ascii="Wingdings" w:hAnsi="Wingdings" w:hint="default"/>
      </w:rPr>
    </w:lvl>
    <w:lvl w:ilvl="6" w:tplc="985EC082">
      <w:start w:val="1"/>
      <w:numFmt w:val="bullet"/>
      <w:lvlText w:val=""/>
      <w:lvlJc w:val="left"/>
      <w:pPr>
        <w:ind w:left="5040" w:hanging="360"/>
      </w:pPr>
      <w:rPr>
        <w:rFonts w:ascii="Symbol" w:hAnsi="Symbol" w:hint="default"/>
      </w:rPr>
    </w:lvl>
    <w:lvl w:ilvl="7" w:tplc="E9B0C562">
      <w:start w:val="1"/>
      <w:numFmt w:val="bullet"/>
      <w:lvlText w:val="o"/>
      <w:lvlJc w:val="left"/>
      <w:pPr>
        <w:ind w:left="5760" w:hanging="360"/>
      </w:pPr>
      <w:rPr>
        <w:rFonts w:ascii="Courier New" w:hAnsi="Courier New" w:hint="default"/>
      </w:rPr>
    </w:lvl>
    <w:lvl w:ilvl="8" w:tplc="BEF43172">
      <w:start w:val="1"/>
      <w:numFmt w:val="bullet"/>
      <w:lvlText w:val=""/>
      <w:lvlJc w:val="left"/>
      <w:pPr>
        <w:ind w:left="6480" w:hanging="360"/>
      </w:pPr>
      <w:rPr>
        <w:rFonts w:ascii="Wingdings" w:hAnsi="Wingdings" w:hint="default"/>
      </w:rPr>
    </w:lvl>
  </w:abstractNum>
  <w:abstractNum w:abstractNumId="23" w15:restartNumberingAfterBreak="0">
    <w:nsid w:val="362C7840"/>
    <w:multiLevelType w:val="hybridMultilevel"/>
    <w:tmpl w:val="0172AA3A"/>
    <w:lvl w:ilvl="0" w:tplc="09AC50DA">
      <w:start w:val="161"/>
      <w:numFmt w:val="bullet"/>
      <w:lvlText w:val="-"/>
      <w:lvlJc w:val="left"/>
      <w:pPr>
        <w:tabs>
          <w:tab w:val="num" w:pos="360"/>
        </w:tabs>
        <w:ind w:left="360" w:hanging="360"/>
      </w:pPr>
      <w:rPr>
        <w:rFonts w:ascii="Times New Roman" w:eastAsia="Times New Roman" w:hAnsi="Times New Roman" w:cs="Times New Roman" w:hint="default"/>
      </w:rPr>
    </w:lvl>
    <w:lvl w:ilvl="1" w:tplc="4CFA6248">
      <w:start w:val="1"/>
      <w:numFmt w:val="bullet"/>
      <w:lvlText w:val="o"/>
      <w:lvlJc w:val="left"/>
      <w:pPr>
        <w:tabs>
          <w:tab w:val="num" w:pos="1080"/>
        </w:tabs>
        <w:ind w:left="1080" w:hanging="360"/>
      </w:pPr>
      <w:rPr>
        <w:rFonts w:ascii="Courier New" w:hAnsi="Courier New" w:cs="Courier New" w:hint="default"/>
      </w:rPr>
    </w:lvl>
    <w:lvl w:ilvl="2" w:tplc="E5FEE6DC">
      <w:start w:val="1"/>
      <w:numFmt w:val="bullet"/>
      <w:lvlText w:val=""/>
      <w:lvlJc w:val="left"/>
      <w:pPr>
        <w:tabs>
          <w:tab w:val="num" w:pos="1800"/>
        </w:tabs>
        <w:ind w:left="1800" w:hanging="360"/>
      </w:pPr>
      <w:rPr>
        <w:rFonts w:ascii="Wingdings" w:hAnsi="Wingdings" w:hint="default"/>
      </w:rPr>
    </w:lvl>
    <w:lvl w:ilvl="3" w:tplc="336AE0BA">
      <w:start w:val="1"/>
      <w:numFmt w:val="bullet"/>
      <w:lvlText w:val=""/>
      <w:lvlJc w:val="left"/>
      <w:pPr>
        <w:tabs>
          <w:tab w:val="num" w:pos="2520"/>
        </w:tabs>
        <w:ind w:left="2520" w:hanging="360"/>
      </w:pPr>
      <w:rPr>
        <w:rFonts w:ascii="Symbol" w:hAnsi="Symbol" w:hint="default"/>
      </w:rPr>
    </w:lvl>
    <w:lvl w:ilvl="4" w:tplc="E7CE695E">
      <w:start w:val="1"/>
      <w:numFmt w:val="bullet"/>
      <w:lvlText w:val="o"/>
      <w:lvlJc w:val="left"/>
      <w:pPr>
        <w:tabs>
          <w:tab w:val="num" w:pos="3240"/>
        </w:tabs>
        <w:ind w:left="3240" w:hanging="360"/>
      </w:pPr>
      <w:rPr>
        <w:rFonts w:ascii="Courier New" w:hAnsi="Courier New" w:cs="Courier New" w:hint="default"/>
      </w:rPr>
    </w:lvl>
    <w:lvl w:ilvl="5" w:tplc="D5104E4E">
      <w:start w:val="1"/>
      <w:numFmt w:val="bullet"/>
      <w:lvlText w:val=""/>
      <w:lvlJc w:val="left"/>
      <w:pPr>
        <w:tabs>
          <w:tab w:val="num" w:pos="3960"/>
        </w:tabs>
        <w:ind w:left="3960" w:hanging="360"/>
      </w:pPr>
      <w:rPr>
        <w:rFonts w:ascii="Wingdings" w:hAnsi="Wingdings" w:hint="default"/>
      </w:rPr>
    </w:lvl>
    <w:lvl w:ilvl="6" w:tplc="86862ACC">
      <w:start w:val="1"/>
      <w:numFmt w:val="bullet"/>
      <w:lvlText w:val=""/>
      <w:lvlJc w:val="left"/>
      <w:pPr>
        <w:tabs>
          <w:tab w:val="num" w:pos="4680"/>
        </w:tabs>
        <w:ind w:left="4680" w:hanging="360"/>
      </w:pPr>
      <w:rPr>
        <w:rFonts w:ascii="Symbol" w:hAnsi="Symbol" w:hint="default"/>
      </w:rPr>
    </w:lvl>
    <w:lvl w:ilvl="7" w:tplc="60726334">
      <w:start w:val="1"/>
      <w:numFmt w:val="bullet"/>
      <w:lvlText w:val="o"/>
      <w:lvlJc w:val="left"/>
      <w:pPr>
        <w:tabs>
          <w:tab w:val="num" w:pos="5400"/>
        </w:tabs>
        <w:ind w:left="5400" w:hanging="360"/>
      </w:pPr>
      <w:rPr>
        <w:rFonts w:ascii="Courier New" w:hAnsi="Courier New" w:cs="Courier New" w:hint="default"/>
      </w:rPr>
    </w:lvl>
    <w:lvl w:ilvl="8" w:tplc="3730A93C">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8D62AAA"/>
    <w:multiLevelType w:val="hybridMultilevel"/>
    <w:tmpl w:val="E6DC0306"/>
    <w:lvl w:ilvl="0" w:tplc="782A6D32">
      <w:numFmt w:val="bullet"/>
      <w:lvlText w:val="-"/>
      <w:lvlJc w:val="left"/>
      <w:pPr>
        <w:tabs>
          <w:tab w:val="num" w:pos="360"/>
        </w:tabs>
        <w:ind w:left="360" w:hanging="360"/>
      </w:pPr>
      <w:rPr>
        <w:rFonts w:ascii="Times New Roman" w:eastAsia="Times New Roman" w:hAnsi="Times New Roman" w:cs="Times New Roman" w:hint="default"/>
      </w:rPr>
    </w:lvl>
    <w:lvl w:ilvl="1" w:tplc="7D4E7956">
      <w:start w:val="1"/>
      <w:numFmt w:val="bullet"/>
      <w:lvlText w:val="o"/>
      <w:lvlJc w:val="left"/>
      <w:pPr>
        <w:tabs>
          <w:tab w:val="num" w:pos="1440"/>
        </w:tabs>
        <w:ind w:left="1440" w:hanging="360"/>
      </w:pPr>
      <w:rPr>
        <w:rFonts w:ascii="Courier New" w:hAnsi="Courier New" w:cs="Courier New" w:hint="default"/>
      </w:rPr>
    </w:lvl>
    <w:lvl w:ilvl="2" w:tplc="66926784">
      <w:start w:val="1"/>
      <w:numFmt w:val="bullet"/>
      <w:lvlText w:val=""/>
      <w:lvlJc w:val="left"/>
      <w:pPr>
        <w:tabs>
          <w:tab w:val="num" w:pos="2160"/>
        </w:tabs>
        <w:ind w:left="2160" w:hanging="360"/>
      </w:pPr>
      <w:rPr>
        <w:rFonts w:ascii="Wingdings" w:hAnsi="Wingdings" w:hint="default"/>
      </w:rPr>
    </w:lvl>
    <w:lvl w:ilvl="3" w:tplc="A8B01AB6">
      <w:start w:val="1"/>
      <w:numFmt w:val="bullet"/>
      <w:lvlText w:val=""/>
      <w:lvlJc w:val="left"/>
      <w:pPr>
        <w:tabs>
          <w:tab w:val="num" w:pos="2880"/>
        </w:tabs>
        <w:ind w:left="2880" w:hanging="360"/>
      </w:pPr>
      <w:rPr>
        <w:rFonts w:ascii="Symbol" w:hAnsi="Symbol" w:hint="default"/>
      </w:rPr>
    </w:lvl>
    <w:lvl w:ilvl="4" w:tplc="24088DCE">
      <w:start w:val="1"/>
      <w:numFmt w:val="bullet"/>
      <w:lvlText w:val="o"/>
      <w:lvlJc w:val="left"/>
      <w:pPr>
        <w:tabs>
          <w:tab w:val="num" w:pos="3600"/>
        </w:tabs>
        <w:ind w:left="3600" w:hanging="360"/>
      </w:pPr>
      <w:rPr>
        <w:rFonts w:ascii="Courier New" w:hAnsi="Courier New" w:cs="Courier New" w:hint="default"/>
      </w:rPr>
    </w:lvl>
    <w:lvl w:ilvl="5" w:tplc="BD7E1DF6">
      <w:start w:val="1"/>
      <w:numFmt w:val="bullet"/>
      <w:lvlText w:val=""/>
      <w:lvlJc w:val="left"/>
      <w:pPr>
        <w:tabs>
          <w:tab w:val="num" w:pos="4320"/>
        </w:tabs>
        <w:ind w:left="4320" w:hanging="360"/>
      </w:pPr>
      <w:rPr>
        <w:rFonts w:ascii="Wingdings" w:hAnsi="Wingdings" w:hint="default"/>
      </w:rPr>
    </w:lvl>
    <w:lvl w:ilvl="6" w:tplc="CED8B6EE">
      <w:start w:val="1"/>
      <w:numFmt w:val="bullet"/>
      <w:lvlText w:val=""/>
      <w:lvlJc w:val="left"/>
      <w:pPr>
        <w:tabs>
          <w:tab w:val="num" w:pos="5040"/>
        </w:tabs>
        <w:ind w:left="5040" w:hanging="360"/>
      </w:pPr>
      <w:rPr>
        <w:rFonts w:ascii="Symbol" w:hAnsi="Symbol" w:hint="default"/>
      </w:rPr>
    </w:lvl>
    <w:lvl w:ilvl="7" w:tplc="4F4A201A">
      <w:start w:val="1"/>
      <w:numFmt w:val="bullet"/>
      <w:lvlText w:val="o"/>
      <w:lvlJc w:val="left"/>
      <w:pPr>
        <w:tabs>
          <w:tab w:val="num" w:pos="5760"/>
        </w:tabs>
        <w:ind w:left="5760" w:hanging="360"/>
      </w:pPr>
      <w:rPr>
        <w:rFonts w:ascii="Courier New" w:hAnsi="Courier New" w:cs="Courier New" w:hint="default"/>
      </w:rPr>
    </w:lvl>
    <w:lvl w:ilvl="8" w:tplc="D2FE180E">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7F794A"/>
    <w:multiLevelType w:val="hybridMultilevel"/>
    <w:tmpl w:val="D5E2BEF0"/>
    <w:lvl w:ilvl="0" w:tplc="6CE04684">
      <w:start w:val="1"/>
      <w:numFmt w:val="bullet"/>
      <w:lvlText w:val=""/>
      <w:lvlJc w:val="left"/>
      <w:pPr>
        <w:ind w:left="2771" w:hanging="360"/>
      </w:pPr>
      <w:rPr>
        <w:rFonts w:ascii="Symbol" w:hAnsi="Symbol" w:hint="default"/>
      </w:rPr>
    </w:lvl>
    <w:lvl w:ilvl="1" w:tplc="A8E85702">
      <w:start w:val="1"/>
      <w:numFmt w:val="bullet"/>
      <w:lvlText w:val="o"/>
      <w:lvlJc w:val="left"/>
      <w:pPr>
        <w:ind w:left="3491" w:hanging="360"/>
      </w:pPr>
      <w:rPr>
        <w:rFonts w:ascii="Courier New" w:hAnsi="Courier New" w:cs="Courier New" w:hint="default"/>
      </w:rPr>
    </w:lvl>
    <w:lvl w:ilvl="2" w:tplc="521EBEB0">
      <w:start w:val="1"/>
      <w:numFmt w:val="bullet"/>
      <w:lvlText w:val=""/>
      <w:lvlJc w:val="left"/>
      <w:pPr>
        <w:ind w:left="4211" w:hanging="360"/>
      </w:pPr>
      <w:rPr>
        <w:rFonts w:ascii="Wingdings" w:hAnsi="Wingdings" w:hint="default"/>
      </w:rPr>
    </w:lvl>
    <w:lvl w:ilvl="3" w:tplc="164831F8">
      <w:start w:val="1"/>
      <w:numFmt w:val="bullet"/>
      <w:lvlText w:val=""/>
      <w:lvlJc w:val="left"/>
      <w:pPr>
        <w:ind w:left="4931" w:hanging="360"/>
      </w:pPr>
      <w:rPr>
        <w:rFonts w:ascii="Symbol" w:hAnsi="Symbol" w:hint="default"/>
      </w:rPr>
    </w:lvl>
    <w:lvl w:ilvl="4" w:tplc="7DCEE28A">
      <w:start w:val="1"/>
      <w:numFmt w:val="bullet"/>
      <w:lvlText w:val="o"/>
      <w:lvlJc w:val="left"/>
      <w:pPr>
        <w:ind w:left="5651" w:hanging="360"/>
      </w:pPr>
      <w:rPr>
        <w:rFonts w:ascii="Courier New" w:hAnsi="Courier New" w:cs="Courier New" w:hint="default"/>
      </w:rPr>
    </w:lvl>
    <w:lvl w:ilvl="5" w:tplc="739CA716">
      <w:start w:val="1"/>
      <w:numFmt w:val="bullet"/>
      <w:lvlText w:val=""/>
      <w:lvlJc w:val="left"/>
      <w:pPr>
        <w:ind w:left="6371" w:hanging="360"/>
      </w:pPr>
      <w:rPr>
        <w:rFonts w:ascii="Wingdings" w:hAnsi="Wingdings" w:hint="default"/>
      </w:rPr>
    </w:lvl>
    <w:lvl w:ilvl="6" w:tplc="9572A7FE">
      <w:start w:val="1"/>
      <w:numFmt w:val="bullet"/>
      <w:lvlText w:val=""/>
      <w:lvlJc w:val="left"/>
      <w:pPr>
        <w:ind w:left="7091" w:hanging="360"/>
      </w:pPr>
      <w:rPr>
        <w:rFonts w:ascii="Symbol" w:hAnsi="Symbol" w:hint="default"/>
      </w:rPr>
    </w:lvl>
    <w:lvl w:ilvl="7" w:tplc="406CE52E">
      <w:start w:val="1"/>
      <w:numFmt w:val="bullet"/>
      <w:lvlText w:val="o"/>
      <w:lvlJc w:val="left"/>
      <w:pPr>
        <w:ind w:left="7811" w:hanging="360"/>
      </w:pPr>
      <w:rPr>
        <w:rFonts w:ascii="Courier New" w:hAnsi="Courier New" w:cs="Courier New" w:hint="default"/>
      </w:rPr>
    </w:lvl>
    <w:lvl w:ilvl="8" w:tplc="A6688C46">
      <w:start w:val="1"/>
      <w:numFmt w:val="bullet"/>
      <w:lvlText w:val=""/>
      <w:lvlJc w:val="left"/>
      <w:pPr>
        <w:ind w:left="8531" w:hanging="360"/>
      </w:pPr>
      <w:rPr>
        <w:rFonts w:ascii="Wingdings" w:hAnsi="Wingdings" w:hint="default"/>
      </w:rPr>
    </w:lvl>
  </w:abstractNum>
  <w:abstractNum w:abstractNumId="26" w15:restartNumberingAfterBreak="0">
    <w:nsid w:val="3F7D6AA3"/>
    <w:multiLevelType w:val="hybridMultilevel"/>
    <w:tmpl w:val="980EB524"/>
    <w:lvl w:ilvl="0" w:tplc="D4D8D950">
      <w:start w:val="1"/>
      <w:numFmt w:val="bullet"/>
      <w:lvlText w:val="-"/>
      <w:lvlJc w:val="left"/>
      <w:pPr>
        <w:ind w:left="1222" w:hanging="360"/>
      </w:pPr>
      <w:rPr>
        <w:rFonts w:ascii="Times New Roman" w:eastAsia="Times New Roman" w:hAnsi="Times New Roman" w:hint="default"/>
      </w:rPr>
    </w:lvl>
    <w:lvl w:ilvl="1" w:tplc="5778F37A">
      <w:start w:val="1"/>
      <w:numFmt w:val="bullet"/>
      <w:lvlText w:val="o"/>
      <w:lvlJc w:val="left"/>
      <w:pPr>
        <w:ind w:left="1942" w:hanging="360"/>
      </w:pPr>
      <w:rPr>
        <w:rFonts w:ascii="Courier New" w:hAnsi="Courier New" w:hint="default"/>
      </w:rPr>
    </w:lvl>
    <w:lvl w:ilvl="2" w:tplc="4E8CE20C">
      <w:start w:val="1"/>
      <w:numFmt w:val="bullet"/>
      <w:lvlText w:val=""/>
      <w:lvlJc w:val="left"/>
      <w:pPr>
        <w:ind w:left="2662" w:hanging="360"/>
      </w:pPr>
      <w:rPr>
        <w:rFonts w:ascii="Wingdings" w:hAnsi="Wingdings" w:hint="default"/>
      </w:rPr>
    </w:lvl>
    <w:lvl w:ilvl="3" w:tplc="6AAEEFA8">
      <w:start w:val="1"/>
      <w:numFmt w:val="bullet"/>
      <w:lvlText w:val=""/>
      <w:lvlJc w:val="left"/>
      <w:pPr>
        <w:ind w:left="3382" w:hanging="360"/>
      </w:pPr>
      <w:rPr>
        <w:rFonts w:ascii="Symbol" w:hAnsi="Symbol" w:hint="default"/>
      </w:rPr>
    </w:lvl>
    <w:lvl w:ilvl="4" w:tplc="BCD23424">
      <w:start w:val="1"/>
      <w:numFmt w:val="bullet"/>
      <w:lvlText w:val="o"/>
      <w:lvlJc w:val="left"/>
      <w:pPr>
        <w:ind w:left="4102" w:hanging="360"/>
      </w:pPr>
      <w:rPr>
        <w:rFonts w:ascii="Courier New" w:hAnsi="Courier New" w:hint="default"/>
      </w:rPr>
    </w:lvl>
    <w:lvl w:ilvl="5" w:tplc="94A89FC0">
      <w:start w:val="1"/>
      <w:numFmt w:val="bullet"/>
      <w:lvlText w:val=""/>
      <w:lvlJc w:val="left"/>
      <w:pPr>
        <w:ind w:left="4822" w:hanging="360"/>
      </w:pPr>
      <w:rPr>
        <w:rFonts w:ascii="Wingdings" w:hAnsi="Wingdings" w:hint="default"/>
      </w:rPr>
    </w:lvl>
    <w:lvl w:ilvl="6" w:tplc="F968AC94">
      <w:start w:val="1"/>
      <w:numFmt w:val="bullet"/>
      <w:lvlText w:val=""/>
      <w:lvlJc w:val="left"/>
      <w:pPr>
        <w:ind w:left="5542" w:hanging="360"/>
      </w:pPr>
      <w:rPr>
        <w:rFonts w:ascii="Symbol" w:hAnsi="Symbol" w:hint="default"/>
      </w:rPr>
    </w:lvl>
    <w:lvl w:ilvl="7" w:tplc="3E3E5E70">
      <w:start w:val="1"/>
      <w:numFmt w:val="bullet"/>
      <w:lvlText w:val="o"/>
      <w:lvlJc w:val="left"/>
      <w:pPr>
        <w:ind w:left="6262" w:hanging="360"/>
      </w:pPr>
      <w:rPr>
        <w:rFonts w:ascii="Courier New" w:hAnsi="Courier New" w:hint="default"/>
      </w:rPr>
    </w:lvl>
    <w:lvl w:ilvl="8" w:tplc="53E4D3F0">
      <w:start w:val="1"/>
      <w:numFmt w:val="bullet"/>
      <w:lvlText w:val=""/>
      <w:lvlJc w:val="left"/>
      <w:pPr>
        <w:ind w:left="6982" w:hanging="360"/>
      </w:pPr>
      <w:rPr>
        <w:rFonts w:ascii="Wingdings" w:hAnsi="Wingdings" w:hint="default"/>
      </w:rPr>
    </w:lvl>
  </w:abstractNum>
  <w:abstractNum w:abstractNumId="27" w15:restartNumberingAfterBreak="0">
    <w:nsid w:val="49FA3C2D"/>
    <w:multiLevelType w:val="multilevel"/>
    <w:tmpl w:val="90A44C6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8" w15:restartNumberingAfterBreak="0">
    <w:nsid w:val="5CD22DF4"/>
    <w:multiLevelType w:val="hybridMultilevel"/>
    <w:tmpl w:val="5AEA1DAC"/>
    <w:lvl w:ilvl="0" w:tplc="CCCAEC18">
      <w:numFmt w:val="bullet"/>
      <w:lvlText w:val="-"/>
      <w:lvlJc w:val="left"/>
      <w:pPr>
        <w:tabs>
          <w:tab w:val="num" w:pos="360"/>
        </w:tabs>
        <w:ind w:left="360" w:hanging="360"/>
      </w:pPr>
      <w:rPr>
        <w:rFonts w:ascii="Times New Roman" w:eastAsia="Times New Roman" w:hAnsi="Times New Roman" w:cs="Times New Roman" w:hint="default"/>
      </w:rPr>
    </w:lvl>
    <w:lvl w:ilvl="1" w:tplc="F364D7E0">
      <w:start w:val="1"/>
      <w:numFmt w:val="bullet"/>
      <w:lvlText w:val="o"/>
      <w:lvlJc w:val="left"/>
      <w:pPr>
        <w:tabs>
          <w:tab w:val="num" w:pos="1440"/>
        </w:tabs>
        <w:ind w:left="1440" w:hanging="360"/>
      </w:pPr>
      <w:rPr>
        <w:rFonts w:ascii="Courier New" w:hAnsi="Courier New" w:cs="Courier New" w:hint="default"/>
      </w:rPr>
    </w:lvl>
    <w:lvl w:ilvl="2" w:tplc="3BF6D274">
      <w:start w:val="1"/>
      <w:numFmt w:val="bullet"/>
      <w:lvlText w:val=""/>
      <w:lvlJc w:val="left"/>
      <w:pPr>
        <w:tabs>
          <w:tab w:val="num" w:pos="2160"/>
        </w:tabs>
        <w:ind w:left="2160" w:hanging="360"/>
      </w:pPr>
      <w:rPr>
        <w:rFonts w:ascii="Wingdings" w:hAnsi="Wingdings" w:hint="default"/>
      </w:rPr>
    </w:lvl>
    <w:lvl w:ilvl="3" w:tplc="6986AF6A">
      <w:start w:val="1"/>
      <w:numFmt w:val="bullet"/>
      <w:lvlText w:val=""/>
      <w:lvlJc w:val="left"/>
      <w:pPr>
        <w:tabs>
          <w:tab w:val="num" w:pos="2880"/>
        </w:tabs>
        <w:ind w:left="2880" w:hanging="360"/>
      </w:pPr>
      <w:rPr>
        <w:rFonts w:ascii="Symbol" w:hAnsi="Symbol" w:hint="default"/>
      </w:rPr>
    </w:lvl>
    <w:lvl w:ilvl="4" w:tplc="1C7E7142">
      <w:start w:val="1"/>
      <w:numFmt w:val="bullet"/>
      <w:lvlText w:val="o"/>
      <w:lvlJc w:val="left"/>
      <w:pPr>
        <w:tabs>
          <w:tab w:val="num" w:pos="3600"/>
        </w:tabs>
        <w:ind w:left="3600" w:hanging="360"/>
      </w:pPr>
      <w:rPr>
        <w:rFonts w:ascii="Courier New" w:hAnsi="Courier New" w:cs="Courier New" w:hint="default"/>
      </w:rPr>
    </w:lvl>
    <w:lvl w:ilvl="5" w:tplc="7870E1A4">
      <w:start w:val="1"/>
      <w:numFmt w:val="bullet"/>
      <w:lvlText w:val=""/>
      <w:lvlJc w:val="left"/>
      <w:pPr>
        <w:tabs>
          <w:tab w:val="num" w:pos="4320"/>
        </w:tabs>
        <w:ind w:left="4320" w:hanging="360"/>
      </w:pPr>
      <w:rPr>
        <w:rFonts w:ascii="Wingdings" w:hAnsi="Wingdings" w:hint="default"/>
      </w:rPr>
    </w:lvl>
    <w:lvl w:ilvl="6" w:tplc="FCB8C3E6">
      <w:start w:val="1"/>
      <w:numFmt w:val="bullet"/>
      <w:lvlText w:val=""/>
      <w:lvlJc w:val="left"/>
      <w:pPr>
        <w:tabs>
          <w:tab w:val="num" w:pos="5040"/>
        </w:tabs>
        <w:ind w:left="5040" w:hanging="360"/>
      </w:pPr>
      <w:rPr>
        <w:rFonts w:ascii="Symbol" w:hAnsi="Symbol" w:hint="default"/>
      </w:rPr>
    </w:lvl>
    <w:lvl w:ilvl="7" w:tplc="CBE48D42">
      <w:start w:val="1"/>
      <w:numFmt w:val="bullet"/>
      <w:lvlText w:val="o"/>
      <w:lvlJc w:val="left"/>
      <w:pPr>
        <w:tabs>
          <w:tab w:val="num" w:pos="5760"/>
        </w:tabs>
        <w:ind w:left="5760" w:hanging="360"/>
      </w:pPr>
      <w:rPr>
        <w:rFonts w:ascii="Courier New" w:hAnsi="Courier New" w:cs="Courier New" w:hint="default"/>
      </w:rPr>
    </w:lvl>
    <w:lvl w:ilvl="8" w:tplc="A1F2614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6B4EBD"/>
    <w:multiLevelType w:val="hybridMultilevel"/>
    <w:tmpl w:val="BBA2C1B8"/>
    <w:lvl w:ilvl="0" w:tplc="44700052">
      <w:start w:val="161"/>
      <w:numFmt w:val="bullet"/>
      <w:lvlText w:val="-"/>
      <w:lvlJc w:val="left"/>
      <w:pPr>
        <w:tabs>
          <w:tab w:val="num" w:pos="360"/>
        </w:tabs>
        <w:ind w:left="360" w:hanging="360"/>
      </w:pPr>
      <w:rPr>
        <w:rFonts w:ascii="Times New Roman" w:eastAsia="Times New Roman" w:hAnsi="Times New Roman" w:cs="Times New Roman" w:hint="default"/>
      </w:rPr>
    </w:lvl>
    <w:lvl w:ilvl="1" w:tplc="860E45CE">
      <w:start w:val="1"/>
      <w:numFmt w:val="bullet"/>
      <w:lvlText w:val="o"/>
      <w:lvlJc w:val="left"/>
      <w:pPr>
        <w:tabs>
          <w:tab w:val="num" w:pos="1080"/>
        </w:tabs>
        <w:ind w:left="1080" w:hanging="360"/>
      </w:pPr>
      <w:rPr>
        <w:rFonts w:ascii="Courier New" w:hAnsi="Courier New" w:cs="Courier New" w:hint="default"/>
      </w:rPr>
    </w:lvl>
    <w:lvl w:ilvl="2" w:tplc="76063320">
      <w:start w:val="1"/>
      <w:numFmt w:val="bullet"/>
      <w:lvlText w:val=""/>
      <w:lvlJc w:val="left"/>
      <w:pPr>
        <w:tabs>
          <w:tab w:val="num" w:pos="1800"/>
        </w:tabs>
        <w:ind w:left="1800" w:hanging="360"/>
      </w:pPr>
      <w:rPr>
        <w:rFonts w:ascii="Wingdings" w:hAnsi="Wingdings" w:hint="default"/>
      </w:rPr>
    </w:lvl>
    <w:lvl w:ilvl="3" w:tplc="C4A47E06">
      <w:start w:val="1"/>
      <w:numFmt w:val="bullet"/>
      <w:lvlText w:val=""/>
      <w:lvlJc w:val="left"/>
      <w:pPr>
        <w:tabs>
          <w:tab w:val="num" w:pos="2520"/>
        </w:tabs>
        <w:ind w:left="2520" w:hanging="360"/>
      </w:pPr>
      <w:rPr>
        <w:rFonts w:ascii="Symbol" w:hAnsi="Symbol" w:hint="default"/>
      </w:rPr>
    </w:lvl>
    <w:lvl w:ilvl="4" w:tplc="50F2D49A">
      <w:start w:val="1"/>
      <w:numFmt w:val="bullet"/>
      <w:lvlText w:val="o"/>
      <w:lvlJc w:val="left"/>
      <w:pPr>
        <w:tabs>
          <w:tab w:val="num" w:pos="3240"/>
        </w:tabs>
        <w:ind w:left="3240" w:hanging="360"/>
      </w:pPr>
      <w:rPr>
        <w:rFonts w:ascii="Courier New" w:hAnsi="Courier New" w:cs="Courier New" w:hint="default"/>
      </w:rPr>
    </w:lvl>
    <w:lvl w:ilvl="5" w:tplc="B48E5330">
      <w:start w:val="1"/>
      <w:numFmt w:val="bullet"/>
      <w:lvlText w:val=""/>
      <w:lvlJc w:val="left"/>
      <w:pPr>
        <w:tabs>
          <w:tab w:val="num" w:pos="3960"/>
        </w:tabs>
        <w:ind w:left="3960" w:hanging="360"/>
      </w:pPr>
      <w:rPr>
        <w:rFonts w:ascii="Wingdings" w:hAnsi="Wingdings" w:hint="default"/>
      </w:rPr>
    </w:lvl>
    <w:lvl w:ilvl="6" w:tplc="E6C23F8C">
      <w:start w:val="1"/>
      <w:numFmt w:val="bullet"/>
      <w:lvlText w:val=""/>
      <w:lvlJc w:val="left"/>
      <w:pPr>
        <w:tabs>
          <w:tab w:val="num" w:pos="4680"/>
        </w:tabs>
        <w:ind w:left="4680" w:hanging="360"/>
      </w:pPr>
      <w:rPr>
        <w:rFonts w:ascii="Symbol" w:hAnsi="Symbol" w:hint="default"/>
      </w:rPr>
    </w:lvl>
    <w:lvl w:ilvl="7" w:tplc="5BDEEB5C">
      <w:start w:val="1"/>
      <w:numFmt w:val="bullet"/>
      <w:lvlText w:val="o"/>
      <w:lvlJc w:val="left"/>
      <w:pPr>
        <w:tabs>
          <w:tab w:val="num" w:pos="5400"/>
        </w:tabs>
        <w:ind w:left="5400" w:hanging="360"/>
      </w:pPr>
      <w:rPr>
        <w:rFonts w:ascii="Courier New" w:hAnsi="Courier New" w:cs="Courier New" w:hint="default"/>
      </w:rPr>
    </w:lvl>
    <w:lvl w:ilvl="8" w:tplc="D9BC8E22">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18A2953"/>
    <w:multiLevelType w:val="hybridMultilevel"/>
    <w:tmpl w:val="358E033C"/>
    <w:lvl w:ilvl="0" w:tplc="63AA00D4">
      <w:start w:val="1"/>
      <w:numFmt w:val="bullet"/>
      <w:lvlText w:val="-"/>
      <w:lvlJc w:val="left"/>
      <w:pPr>
        <w:tabs>
          <w:tab w:val="num" w:pos="360"/>
        </w:tabs>
        <w:ind w:left="360" w:hanging="360"/>
      </w:pPr>
      <w:rPr>
        <w:rFonts w:ascii="Vrinda" w:hAnsi="Vrinda" w:hint="default"/>
      </w:rPr>
    </w:lvl>
    <w:lvl w:ilvl="1" w:tplc="392A58E0">
      <w:start w:val="1"/>
      <w:numFmt w:val="bullet"/>
      <w:lvlText w:val="o"/>
      <w:lvlJc w:val="left"/>
      <w:pPr>
        <w:tabs>
          <w:tab w:val="num" w:pos="1080"/>
        </w:tabs>
        <w:ind w:left="1080" w:hanging="360"/>
      </w:pPr>
      <w:rPr>
        <w:rFonts w:ascii="Courier New" w:hAnsi="Courier New" w:cs="Courier New" w:hint="default"/>
      </w:rPr>
    </w:lvl>
    <w:lvl w:ilvl="2" w:tplc="F2CC2E5E">
      <w:start w:val="1"/>
      <w:numFmt w:val="bullet"/>
      <w:lvlText w:val=""/>
      <w:lvlJc w:val="left"/>
      <w:pPr>
        <w:tabs>
          <w:tab w:val="num" w:pos="1800"/>
        </w:tabs>
        <w:ind w:left="1800" w:hanging="360"/>
      </w:pPr>
      <w:rPr>
        <w:rFonts w:ascii="Wingdings" w:hAnsi="Wingdings" w:hint="default"/>
      </w:rPr>
    </w:lvl>
    <w:lvl w:ilvl="3" w:tplc="4F78434C">
      <w:start w:val="1"/>
      <w:numFmt w:val="bullet"/>
      <w:lvlText w:val=""/>
      <w:lvlJc w:val="left"/>
      <w:pPr>
        <w:tabs>
          <w:tab w:val="num" w:pos="2520"/>
        </w:tabs>
        <w:ind w:left="2520" w:hanging="360"/>
      </w:pPr>
      <w:rPr>
        <w:rFonts w:ascii="Symbol" w:hAnsi="Symbol" w:hint="default"/>
      </w:rPr>
    </w:lvl>
    <w:lvl w:ilvl="4" w:tplc="2A045468">
      <w:start w:val="1"/>
      <w:numFmt w:val="bullet"/>
      <w:lvlText w:val="o"/>
      <w:lvlJc w:val="left"/>
      <w:pPr>
        <w:tabs>
          <w:tab w:val="num" w:pos="3240"/>
        </w:tabs>
        <w:ind w:left="3240" w:hanging="360"/>
      </w:pPr>
      <w:rPr>
        <w:rFonts w:ascii="Courier New" w:hAnsi="Courier New" w:cs="Courier New" w:hint="default"/>
      </w:rPr>
    </w:lvl>
    <w:lvl w:ilvl="5" w:tplc="844CFE3A">
      <w:start w:val="1"/>
      <w:numFmt w:val="bullet"/>
      <w:lvlText w:val=""/>
      <w:lvlJc w:val="left"/>
      <w:pPr>
        <w:tabs>
          <w:tab w:val="num" w:pos="3960"/>
        </w:tabs>
        <w:ind w:left="3960" w:hanging="360"/>
      </w:pPr>
      <w:rPr>
        <w:rFonts w:ascii="Wingdings" w:hAnsi="Wingdings" w:hint="default"/>
      </w:rPr>
    </w:lvl>
    <w:lvl w:ilvl="6" w:tplc="BD52AC1C">
      <w:start w:val="1"/>
      <w:numFmt w:val="bullet"/>
      <w:lvlText w:val=""/>
      <w:lvlJc w:val="left"/>
      <w:pPr>
        <w:tabs>
          <w:tab w:val="num" w:pos="4680"/>
        </w:tabs>
        <w:ind w:left="4680" w:hanging="360"/>
      </w:pPr>
      <w:rPr>
        <w:rFonts w:ascii="Symbol" w:hAnsi="Symbol" w:hint="default"/>
      </w:rPr>
    </w:lvl>
    <w:lvl w:ilvl="7" w:tplc="5CD8407E">
      <w:start w:val="1"/>
      <w:numFmt w:val="bullet"/>
      <w:lvlText w:val="o"/>
      <w:lvlJc w:val="left"/>
      <w:pPr>
        <w:tabs>
          <w:tab w:val="num" w:pos="5400"/>
        </w:tabs>
        <w:ind w:left="5400" w:hanging="360"/>
      </w:pPr>
      <w:rPr>
        <w:rFonts w:ascii="Courier New" w:hAnsi="Courier New" w:cs="Courier New" w:hint="default"/>
      </w:rPr>
    </w:lvl>
    <w:lvl w:ilvl="8" w:tplc="6C240264">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568252E"/>
    <w:multiLevelType w:val="hybridMultilevel"/>
    <w:tmpl w:val="232478A6"/>
    <w:lvl w:ilvl="0" w:tplc="FA2E41C2">
      <w:start w:val="161"/>
      <w:numFmt w:val="bullet"/>
      <w:lvlText w:val="-"/>
      <w:lvlJc w:val="left"/>
      <w:pPr>
        <w:tabs>
          <w:tab w:val="num" w:pos="720"/>
        </w:tabs>
        <w:ind w:left="720" w:hanging="360"/>
      </w:pPr>
      <w:rPr>
        <w:rFonts w:ascii="Times New Roman" w:eastAsia="Times New Roman" w:hAnsi="Times New Roman" w:cs="Times New Roman" w:hint="default"/>
      </w:rPr>
    </w:lvl>
    <w:lvl w:ilvl="1" w:tplc="2A7EABA2">
      <w:start w:val="1"/>
      <w:numFmt w:val="bullet"/>
      <w:lvlText w:val="o"/>
      <w:lvlJc w:val="left"/>
      <w:pPr>
        <w:tabs>
          <w:tab w:val="num" w:pos="1440"/>
        </w:tabs>
        <w:ind w:left="1440" w:hanging="360"/>
      </w:pPr>
      <w:rPr>
        <w:rFonts w:ascii="Courier New" w:hAnsi="Courier New" w:cs="Courier New" w:hint="default"/>
      </w:rPr>
    </w:lvl>
    <w:lvl w:ilvl="2" w:tplc="EA1E122C">
      <w:start w:val="1"/>
      <w:numFmt w:val="bullet"/>
      <w:lvlText w:val=""/>
      <w:lvlJc w:val="left"/>
      <w:pPr>
        <w:tabs>
          <w:tab w:val="num" w:pos="2160"/>
        </w:tabs>
        <w:ind w:left="2160" w:hanging="360"/>
      </w:pPr>
      <w:rPr>
        <w:rFonts w:ascii="Wingdings" w:hAnsi="Wingdings" w:hint="default"/>
      </w:rPr>
    </w:lvl>
    <w:lvl w:ilvl="3" w:tplc="A32A1334">
      <w:start w:val="1"/>
      <w:numFmt w:val="bullet"/>
      <w:lvlText w:val=""/>
      <w:lvlJc w:val="left"/>
      <w:pPr>
        <w:tabs>
          <w:tab w:val="num" w:pos="2880"/>
        </w:tabs>
        <w:ind w:left="2880" w:hanging="360"/>
      </w:pPr>
      <w:rPr>
        <w:rFonts w:ascii="Symbol" w:hAnsi="Symbol" w:hint="default"/>
      </w:rPr>
    </w:lvl>
    <w:lvl w:ilvl="4" w:tplc="FB7EB43C">
      <w:start w:val="1"/>
      <w:numFmt w:val="bullet"/>
      <w:lvlText w:val="o"/>
      <w:lvlJc w:val="left"/>
      <w:pPr>
        <w:tabs>
          <w:tab w:val="num" w:pos="3600"/>
        </w:tabs>
        <w:ind w:left="3600" w:hanging="360"/>
      </w:pPr>
      <w:rPr>
        <w:rFonts w:ascii="Courier New" w:hAnsi="Courier New" w:cs="Courier New" w:hint="default"/>
      </w:rPr>
    </w:lvl>
    <w:lvl w:ilvl="5" w:tplc="FD08D6BE">
      <w:start w:val="1"/>
      <w:numFmt w:val="bullet"/>
      <w:lvlText w:val=""/>
      <w:lvlJc w:val="left"/>
      <w:pPr>
        <w:tabs>
          <w:tab w:val="num" w:pos="4320"/>
        </w:tabs>
        <w:ind w:left="4320" w:hanging="360"/>
      </w:pPr>
      <w:rPr>
        <w:rFonts w:ascii="Wingdings" w:hAnsi="Wingdings" w:hint="default"/>
      </w:rPr>
    </w:lvl>
    <w:lvl w:ilvl="6" w:tplc="E9342F10">
      <w:start w:val="1"/>
      <w:numFmt w:val="bullet"/>
      <w:lvlText w:val=""/>
      <w:lvlJc w:val="left"/>
      <w:pPr>
        <w:tabs>
          <w:tab w:val="num" w:pos="5040"/>
        </w:tabs>
        <w:ind w:left="5040" w:hanging="360"/>
      </w:pPr>
      <w:rPr>
        <w:rFonts w:ascii="Symbol" w:hAnsi="Symbol" w:hint="default"/>
      </w:rPr>
    </w:lvl>
    <w:lvl w:ilvl="7" w:tplc="EA22D256">
      <w:start w:val="1"/>
      <w:numFmt w:val="bullet"/>
      <w:lvlText w:val="o"/>
      <w:lvlJc w:val="left"/>
      <w:pPr>
        <w:tabs>
          <w:tab w:val="num" w:pos="5760"/>
        </w:tabs>
        <w:ind w:left="5760" w:hanging="360"/>
      </w:pPr>
      <w:rPr>
        <w:rFonts w:ascii="Courier New" w:hAnsi="Courier New" w:cs="Courier New" w:hint="default"/>
      </w:rPr>
    </w:lvl>
    <w:lvl w:ilvl="8" w:tplc="BB4CDC26">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5605AD"/>
    <w:multiLevelType w:val="hybridMultilevel"/>
    <w:tmpl w:val="D3DC49A4"/>
    <w:lvl w:ilvl="0" w:tplc="8088725C">
      <w:numFmt w:val="bullet"/>
      <w:lvlText w:val="-"/>
      <w:lvlJc w:val="left"/>
      <w:pPr>
        <w:tabs>
          <w:tab w:val="num" w:pos="360"/>
        </w:tabs>
        <w:ind w:left="360" w:hanging="360"/>
      </w:pPr>
      <w:rPr>
        <w:rFonts w:ascii="Times New Roman" w:eastAsia="Times New Roman" w:hAnsi="Times New Roman" w:cs="Times New Roman" w:hint="default"/>
      </w:rPr>
    </w:lvl>
    <w:lvl w:ilvl="1" w:tplc="A2842CEA">
      <w:start w:val="1"/>
      <w:numFmt w:val="bullet"/>
      <w:lvlText w:val="o"/>
      <w:lvlJc w:val="left"/>
      <w:pPr>
        <w:tabs>
          <w:tab w:val="num" w:pos="1440"/>
        </w:tabs>
        <w:ind w:left="1440" w:hanging="360"/>
      </w:pPr>
      <w:rPr>
        <w:rFonts w:ascii="Courier New" w:hAnsi="Courier New" w:cs="Courier New" w:hint="default"/>
      </w:rPr>
    </w:lvl>
    <w:lvl w:ilvl="2" w:tplc="950A2DB4">
      <w:start w:val="1"/>
      <w:numFmt w:val="bullet"/>
      <w:lvlText w:val=""/>
      <w:lvlJc w:val="left"/>
      <w:pPr>
        <w:tabs>
          <w:tab w:val="num" w:pos="2160"/>
        </w:tabs>
        <w:ind w:left="2160" w:hanging="360"/>
      </w:pPr>
      <w:rPr>
        <w:rFonts w:ascii="Wingdings" w:hAnsi="Wingdings" w:hint="default"/>
      </w:rPr>
    </w:lvl>
    <w:lvl w:ilvl="3" w:tplc="A6AEE63C">
      <w:start w:val="1"/>
      <w:numFmt w:val="bullet"/>
      <w:lvlText w:val=""/>
      <w:lvlJc w:val="left"/>
      <w:pPr>
        <w:tabs>
          <w:tab w:val="num" w:pos="2880"/>
        </w:tabs>
        <w:ind w:left="2880" w:hanging="360"/>
      </w:pPr>
      <w:rPr>
        <w:rFonts w:ascii="Symbol" w:hAnsi="Symbol" w:hint="default"/>
      </w:rPr>
    </w:lvl>
    <w:lvl w:ilvl="4" w:tplc="3BFEDAB2">
      <w:start w:val="1"/>
      <w:numFmt w:val="bullet"/>
      <w:lvlText w:val="o"/>
      <w:lvlJc w:val="left"/>
      <w:pPr>
        <w:tabs>
          <w:tab w:val="num" w:pos="3600"/>
        </w:tabs>
        <w:ind w:left="3600" w:hanging="360"/>
      </w:pPr>
      <w:rPr>
        <w:rFonts w:ascii="Courier New" w:hAnsi="Courier New" w:cs="Courier New" w:hint="default"/>
      </w:rPr>
    </w:lvl>
    <w:lvl w:ilvl="5" w:tplc="94C83810">
      <w:start w:val="1"/>
      <w:numFmt w:val="bullet"/>
      <w:lvlText w:val=""/>
      <w:lvlJc w:val="left"/>
      <w:pPr>
        <w:tabs>
          <w:tab w:val="num" w:pos="4320"/>
        </w:tabs>
        <w:ind w:left="4320" w:hanging="360"/>
      </w:pPr>
      <w:rPr>
        <w:rFonts w:ascii="Wingdings" w:hAnsi="Wingdings" w:hint="default"/>
      </w:rPr>
    </w:lvl>
    <w:lvl w:ilvl="6" w:tplc="2EF27B3A">
      <w:start w:val="1"/>
      <w:numFmt w:val="bullet"/>
      <w:lvlText w:val=""/>
      <w:lvlJc w:val="left"/>
      <w:pPr>
        <w:tabs>
          <w:tab w:val="num" w:pos="5040"/>
        </w:tabs>
        <w:ind w:left="5040" w:hanging="360"/>
      </w:pPr>
      <w:rPr>
        <w:rFonts w:ascii="Symbol" w:hAnsi="Symbol" w:hint="default"/>
      </w:rPr>
    </w:lvl>
    <w:lvl w:ilvl="7" w:tplc="DD26AC5A">
      <w:start w:val="1"/>
      <w:numFmt w:val="bullet"/>
      <w:lvlText w:val="o"/>
      <w:lvlJc w:val="left"/>
      <w:pPr>
        <w:tabs>
          <w:tab w:val="num" w:pos="5760"/>
        </w:tabs>
        <w:ind w:left="5760" w:hanging="360"/>
      </w:pPr>
      <w:rPr>
        <w:rFonts w:ascii="Courier New" w:hAnsi="Courier New" w:cs="Courier New" w:hint="default"/>
      </w:rPr>
    </w:lvl>
    <w:lvl w:ilvl="8" w:tplc="A532F1CC">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84706F"/>
    <w:multiLevelType w:val="hybridMultilevel"/>
    <w:tmpl w:val="55C873B2"/>
    <w:lvl w:ilvl="0" w:tplc="DAEADEC2">
      <w:start w:val="1"/>
      <w:numFmt w:val="bullet"/>
      <w:lvlText w:val=""/>
      <w:lvlJc w:val="left"/>
      <w:pPr>
        <w:tabs>
          <w:tab w:val="num" w:pos="360"/>
        </w:tabs>
        <w:ind w:left="360" w:hanging="360"/>
      </w:pPr>
      <w:rPr>
        <w:rFonts w:ascii="Symbol" w:hAnsi="Symbol" w:hint="default"/>
      </w:rPr>
    </w:lvl>
    <w:lvl w:ilvl="1" w:tplc="5EF085F4">
      <w:start w:val="1"/>
      <w:numFmt w:val="bullet"/>
      <w:lvlText w:val="o"/>
      <w:lvlJc w:val="left"/>
      <w:pPr>
        <w:tabs>
          <w:tab w:val="num" w:pos="1080"/>
        </w:tabs>
        <w:ind w:left="1080" w:hanging="360"/>
      </w:pPr>
      <w:rPr>
        <w:rFonts w:ascii="Courier New" w:hAnsi="Courier New" w:cs="Courier New" w:hint="default"/>
      </w:rPr>
    </w:lvl>
    <w:lvl w:ilvl="2" w:tplc="74789E5C">
      <w:start w:val="1"/>
      <w:numFmt w:val="bullet"/>
      <w:lvlText w:val=""/>
      <w:lvlJc w:val="left"/>
      <w:pPr>
        <w:tabs>
          <w:tab w:val="num" w:pos="1800"/>
        </w:tabs>
        <w:ind w:left="1800" w:hanging="360"/>
      </w:pPr>
      <w:rPr>
        <w:rFonts w:ascii="Wingdings" w:hAnsi="Wingdings" w:hint="default"/>
      </w:rPr>
    </w:lvl>
    <w:lvl w:ilvl="3" w:tplc="C68C7AD8">
      <w:start w:val="1"/>
      <w:numFmt w:val="bullet"/>
      <w:lvlText w:val=""/>
      <w:lvlJc w:val="left"/>
      <w:pPr>
        <w:tabs>
          <w:tab w:val="num" w:pos="2520"/>
        </w:tabs>
        <w:ind w:left="2520" w:hanging="360"/>
      </w:pPr>
      <w:rPr>
        <w:rFonts w:ascii="Symbol" w:hAnsi="Symbol" w:hint="default"/>
      </w:rPr>
    </w:lvl>
    <w:lvl w:ilvl="4" w:tplc="4926B6E2">
      <w:start w:val="1"/>
      <w:numFmt w:val="bullet"/>
      <w:lvlText w:val="o"/>
      <w:lvlJc w:val="left"/>
      <w:pPr>
        <w:tabs>
          <w:tab w:val="num" w:pos="3240"/>
        </w:tabs>
        <w:ind w:left="3240" w:hanging="360"/>
      </w:pPr>
      <w:rPr>
        <w:rFonts w:ascii="Courier New" w:hAnsi="Courier New" w:cs="Courier New" w:hint="default"/>
      </w:rPr>
    </w:lvl>
    <w:lvl w:ilvl="5" w:tplc="7C36B97A">
      <w:start w:val="1"/>
      <w:numFmt w:val="bullet"/>
      <w:lvlText w:val=""/>
      <w:lvlJc w:val="left"/>
      <w:pPr>
        <w:tabs>
          <w:tab w:val="num" w:pos="3960"/>
        </w:tabs>
        <w:ind w:left="3960" w:hanging="360"/>
      </w:pPr>
      <w:rPr>
        <w:rFonts w:ascii="Wingdings" w:hAnsi="Wingdings" w:hint="default"/>
      </w:rPr>
    </w:lvl>
    <w:lvl w:ilvl="6" w:tplc="24F676CC">
      <w:start w:val="1"/>
      <w:numFmt w:val="bullet"/>
      <w:lvlText w:val=""/>
      <w:lvlJc w:val="left"/>
      <w:pPr>
        <w:tabs>
          <w:tab w:val="num" w:pos="4680"/>
        </w:tabs>
        <w:ind w:left="4680" w:hanging="360"/>
      </w:pPr>
      <w:rPr>
        <w:rFonts w:ascii="Symbol" w:hAnsi="Symbol" w:hint="default"/>
      </w:rPr>
    </w:lvl>
    <w:lvl w:ilvl="7" w:tplc="F7C84B4A">
      <w:start w:val="1"/>
      <w:numFmt w:val="bullet"/>
      <w:lvlText w:val="o"/>
      <w:lvlJc w:val="left"/>
      <w:pPr>
        <w:tabs>
          <w:tab w:val="num" w:pos="5400"/>
        </w:tabs>
        <w:ind w:left="5400" w:hanging="360"/>
      </w:pPr>
      <w:rPr>
        <w:rFonts w:ascii="Courier New" w:hAnsi="Courier New" w:cs="Courier New" w:hint="default"/>
      </w:rPr>
    </w:lvl>
    <w:lvl w:ilvl="8" w:tplc="E640BBC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FDE47E6"/>
    <w:multiLevelType w:val="hybridMultilevel"/>
    <w:tmpl w:val="1ECAAD88"/>
    <w:lvl w:ilvl="0" w:tplc="B2ECA9A6">
      <w:start w:val="1"/>
      <w:numFmt w:val="bullet"/>
      <w:lvlText w:val=""/>
      <w:lvlJc w:val="left"/>
      <w:pPr>
        <w:ind w:left="720" w:hanging="360"/>
      </w:pPr>
      <w:rPr>
        <w:rFonts w:ascii="Symbol" w:hAnsi="Symbol" w:hint="default"/>
      </w:rPr>
    </w:lvl>
    <w:lvl w:ilvl="1" w:tplc="B50AE66C">
      <w:start w:val="1"/>
      <w:numFmt w:val="bullet"/>
      <w:lvlText w:val="o"/>
      <w:lvlJc w:val="left"/>
      <w:pPr>
        <w:ind w:left="1440" w:hanging="360"/>
      </w:pPr>
      <w:rPr>
        <w:rFonts w:ascii="Courier New" w:hAnsi="Courier New" w:hint="default"/>
      </w:rPr>
    </w:lvl>
    <w:lvl w:ilvl="2" w:tplc="61429EE2">
      <w:start w:val="1"/>
      <w:numFmt w:val="bullet"/>
      <w:lvlText w:val=""/>
      <w:lvlJc w:val="left"/>
      <w:pPr>
        <w:ind w:left="2160" w:hanging="360"/>
      </w:pPr>
      <w:rPr>
        <w:rFonts w:ascii="Wingdings" w:hAnsi="Wingdings" w:hint="default"/>
      </w:rPr>
    </w:lvl>
    <w:lvl w:ilvl="3" w:tplc="C66E1510">
      <w:start w:val="1"/>
      <w:numFmt w:val="bullet"/>
      <w:lvlText w:val=""/>
      <w:lvlJc w:val="left"/>
      <w:pPr>
        <w:ind w:left="2880" w:hanging="360"/>
      </w:pPr>
      <w:rPr>
        <w:rFonts w:ascii="Symbol" w:hAnsi="Symbol" w:hint="default"/>
      </w:rPr>
    </w:lvl>
    <w:lvl w:ilvl="4" w:tplc="556EBDAC">
      <w:start w:val="1"/>
      <w:numFmt w:val="bullet"/>
      <w:lvlText w:val="o"/>
      <w:lvlJc w:val="left"/>
      <w:pPr>
        <w:ind w:left="3600" w:hanging="360"/>
      </w:pPr>
      <w:rPr>
        <w:rFonts w:ascii="Courier New" w:hAnsi="Courier New" w:hint="default"/>
      </w:rPr>
    </w:lvl>
    <w:lvl w:ilvl="5" w:tplc="FA6CC73E">
      <w:start w:val="1"/>
      <w:numFmt w:val="bullet"/>
      <w:lvlText w:val=""/>
      <w:lvlJc w:val="left"/>
      <w:pPr>
        <w:ind w:left="4320" w:hanging="360"/>
      </w:pPr>
      <w:rPr>
        <w:rFonts w:ascii="Wingdings" w:hAnsi="Wingdings" w:hint="default"/>
      </w:rPr>
    </w:lvl>
    <w:lvl w:ilvl="6" w:tplc="2530ECD6">
      <w:start w:val="1"/>
      <w:numFmt w:val="bullet"/>
      <w:lvlText w:val=""/>
      <w:lvlJc w:val="left"/>
      <w:pPr>
        <w:ind w:left="5040" w:hanging="360"/>
      </w:pPr>
      <w:rPr>
        <w:rFonts w:ascii="Symbol" w:hAnsi="Symbol" w:hint="default"/>
      </w:rPr>
    </w:lvl>
    <w:lvl w:ilvl="7" w:tplc="6B18E99A">
      <w:start w:val="1"/>
      <w:numFmt w:val="bullet"/>
      <w:lvlText w:val="o"/>
      <w:lvlJc w:val="left"/>
      <w:pPr>
        <w:ind w:left="5760" w:hanging="360"/>
      </w:pPr>
      <w:rPr>
        <w:rFonts w:ascii="Courier New" w:hAnsi="Courier New" w:hint="default"/>
      </w:rPr>
    </w:lvl>
    <w:lvl w:ilvl="8" w:tplc="50089500">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19"/>
  </w:num>
  <w:num w:numId="4">
    <w:abstractNumId w:val="33"/>
  </w:num>
  <w:num w:numId="5">
    <w:abstractNumId w:val="20"/>
  </w:num>
  <w:num w:numId="6">
    <w:abstractNumId w:val="7"/>
  </w:num>
  <w:num w:numId="7">
    <w:abstractNumId w:val="9"/>
  </w:num>
  <w:num w:numId="8">
    <w:abstractNumId w:val="13"/>
  </w:num>
  <w:num w:numId="9">
    <w:abstractNumId w:val="34"/>
  </w:num>
  <w:num w:numId="10">
    <w:abstractNumId w:val="29"/>
  </w:num>
  <w:num w:numId="11">
    <w:abstractNumId w:val="8"/>
  </w:num>
  <w:num w:numId="12">
    <w:abstractNumId w:val="24"/>
  </w:num>
  <w:num w:numId="13">
    <w:abstractNumId w:val="10"/>
  </w:num>
  <w:num w:numId="14">
    <w:abstractNumId w:val="21"/>
  </w:num>
  <w:num w:numId="15">
    <w:abstractNumId w:val="2"/>
  </w:num>
  <w:num w:numId="16">
    <w:abstractNumId w:val="14"/>
  </w:num>
  <w:num w:numId="17">
    <w:abstractNumId w:val="4"/>
  </w:num>
  <w:num w:numId="18">
    <w:abstractNumId w:val="25"/>
  </w:num>
  <w:num w:numId="19">
    <w:abstractNumId w:val="31"/>
  </w:num>
  <w:num w:numId="20">
    <w:abstractNumId w:val="17"/>
  </w:num>
  <w:num w:numId="21">
    <w:abstractNumId w:val="16"/>
  </w:num>
  <w:num w:numId="22">
    <w:abstractNumId w:val="5"/>
  </w:num>
  <w:num w:numId="23">
    <w:abstractNumId w:val="6"/>
  </w:num>
  <w:num w:numId="24">
    <w:abstractNumId w:val="12"/>
  </w:num>
  <w:num w:numId="25">
    <w:abstractNumId w:val="0"/>
  </w:num>
  <w:num w:numId="26">
    <w:abstractNumId w:val="11"/>
  </w:num>
  <w:num w:numId="27">
    <w:abstractNumId w:val="28"/>
  </w:num>
  <w:num w:numId="28">
    <w:abstractNumId w:val="22"/>
  </w:num>
  <w:num w:numId="29">
    <w:abstractNumId w:val="23"/>
  </w:num>
  <w:num w:numId="30">
    <w:abstractNumId w:val="32"/>
  </w:num>
  <w:num w:numId="31">
    <w:abstractNumId w:val="30"/>
  </w:num>
  <w:num w:numId="32">
    <w:abstractNumId w:val="3"/>
  </w:num>
  <w:num w:numId="33">
    <w:abstractNumId w:val="15"/>
  </w:num>
  <w:num w:numId="34">
    <w:abstractNumId w:val="26"/>
  </w:num>
  <w:num w:numId="35">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ung Khuyen">
    <w15:presenceInfo w15:providerId="Windows Live" w15:userId="5d4f9d730760e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hideGrammaticalErrors/>
  <w:activeWritingStyle w:appName="MSWord" w:lang="en-US" w:vendorID="64" w:dllVersion="0" w:nlCheck="1" w:checkStyle="1"/>
  <w:activeWritingStyle w:appName="MSWord" w:lang="fr-FR" w:vendorID="64" w:dllVersion="0"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16"/>
    <w:rsid w:val="004A241E"/>
    <w:rsid w:val="004E6C52"/>
    <w:rsid w:val="004F536B"/>
    <w:rsid w:val="00F93D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84E2A"/>
  <w15:docId w15:val="{22809AE7-BC8D-495E-9AFB-4917F8D5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VNTime" w:hAnsi="VNTime"/>
      <w:b/>
    </w:rPr>
  </w:style>
  <w:style w:type="paragraph" w:styleId="Heading2">
    <w:name w:val="heading 2"/>
    <w:basedOn w:val="Normal"/>
    <w:next w:val="Normal"/>
    <w:qFormat/>
    <w:pPr>
      <w:keepNext/>
      <w:outlineLvl w:val="1"/>
    </w:pPr>
    <w:rPr>
      <w:rFonts w:ascii="VNTime" w:hAnsi="VNTime"/>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rPr>
      <w:rFonts w:ascii="VNTime" w:hAnsi="VNTime"/>
      <w:sz w:val="24"/>
    </w:rPr>
  </w:style>
  <w:style w:type="paragraph" w:styleId="BodyText2">
    <w:name w:val="Body Text 2"/>
    <w:basedOn w:val="Normal"/>
    <w:rPr>
      <w:rFonts w:ascii="VNTime" w:hAnsi="VNTime"/>
      <w:sz w:val="24"/>
    </w:rPr>
  </w:style>
  <w:style w:type="paragraph" w:styleId="Title">
    <w:name w:val="Title"/>
    <w:basedOn w:val="Normal"/>
    <w:next w:val="Normal"/>
    <w:qFormat/>
    <w:pPr>
      <w:jc w:val="center"/>
    </w:pPr>
    <w:rPr>
      <w:rFonts w:ascii="VNHelvetH" w:hAnsi="VNHelvetH"/>
      <w:b/>
      <w:sz w:val="24"/>
    </w:rPr>
  </w:style>
  <w:style w:type="paragraph" w:styleId="BodyText3">
    <w:name w:val="Body Text 3"/>
    <w:basedOn w:val="Normal"/>
    <w:rPr>
      <w:rFonts w:ascii="VNTime" w:hAnsi="VNTime"/>
      <w:i/>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4">
    <w:name w:val="Style14"/>
    <w:basedOn w:val="Normal"/>
    <w:pPr>
      <w:spacing w:after="160" w:line="240" w:lineRule="exact"/>
    </w:pPr>
    <w:rPr>
      <w:rFonts w:ascii="Tahoma" w:eastAsia="PMingLiU" w:hAnsi="Tahoma"/>
    </w:rPr>
  </w:style>
  <w:style w:type="paragraph" w:styleId="ListParagraph">
    <w:name w:val="List Paragraph"/>
    <w:basedOn w:val="Normal"/>
    <w:qFormat/>
    <w:pPr>
      <w:ind w:left="720"/>
      <w:contextualSpacing/>
    </w:pPr>
    <w:rPr>
      <w:rFonts w:ascii=".VnTime" w:eastAsia="Calibri" w:hAnsi=".VnTime"/>
      <w:sz w:val="28"/>
      <w:szCs w:val="28"/>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character" w:customStyle="1" w:styleId="yshortcuts">
    <w:name w:val="yshortcuts"/>
  </w:style>
  <w:style w:type="paragraph" w:customStyle="1" w:styleId="Default">
    <w:name w:val="Default"/>
    <w:pPr>
      <w:autoSpaceDE w:val="0"/>
      <w:autoSpaceDN w:val="0"/>
      <w:adjustRightInd w:val="0"/>
    </w:pPr>
    <w:rPr>
      <w:color w:val="000000"/>
      <w:sz w:val="24"/>
      <w:szCs w:val="24"/>
    </w:rPr>
  </w:style>
  <w:style w:type="character" w:customStyle="1" w:styleId="FooterChar">
    <w:name w:val="Footer Char"/>
    <w:basedOn w:val="DefaultParagraphFont"/>
    <w:link w:val="Footer"/>
  </w:style>
  <w:style w:type="paragraph" w:styleId="BodyTextIndent2">
    <w:name w:val="Body Text Indent 2"/>
    <w:basedOn w:val="Normal"/>
    <w:next w:val="Normal"/>
    <w:link w:val="BodyTextIndent2Char"/>
    <w:semiHidden/>
    <w:unhideWhenUsed/>
    <w:pPr>
      <w:spacing w:after="120" w:line="480" w:lineRule="auto"/>
      <w:ind w:left="360"/>
    </w:pPr>
  </w:style>
  <w:style w:type="character" w:customStyle="1" w:styleId="BodyTextIndent2Char">
    <w:name w:val="Body Text Indent 2 Char"/>
    <w:basedOn w:val="DefaultParagraphFont"/>
    <w:link w:val="BodyTextIndent2"/>
    <w:semiHidden/>
  </w:style>
  <w:style w:type="paragraph" w:styleId="Subtitle">
    <w:name w:val="Subtitle"/>
    <w:basedOn w:val="Normal"/>
    <w:next w:val="Normal"/>
    <w:link w:val="SubtitleChar"/>
    <w:qFormat/>
    <w:rPr>
      <w:rFonts w:ascii="VNI-Times" w:hAnsi="VNI-Times"/>
      <w:color w:val="000000"/>
      <w:sz w:val="24"/>
      <w:szCs w:val="24"/>
      <w:u w:val="words"/>
    </w:rPr>
  </w:style>
  <w:style w:type="character" w:customStyle="1" w:styleId="SubtitleChar">
    <w:name w:val="Subtitle Char"/>
    <w:basedOn w:val="DefaultParagraphFont"/>
    <w:link w:val="Subtitle"/>
    <w:rPr>
      <w:rFonts w:ascii="VNI-Times" w:hAnsi="VNI-Times"/>
      <w:color w:val="000000"/>
      <w:sz w:val="24"/>
      <w:szCs w:val="24"/>
      <w:u w:val="words"/>
    </w:rPr>
  </w:style>
  <w:style w:type="character" w:styleId="CommentReference">
    <w:name w:val="annotation reference"/>
    <w:basedOn w:val="DefaultParagraphFont"/>
    <w:semiHidden/>
    <w:unhideWhenUsed/>
    <w:rsid w:val="004E6C52"/>
    <w:rPr>
      <w:sz w:val="16"/>
      <w:szCs w:val="16"/>
    </w:rPr>
  </w:style>
  <w:style w:type="paragraph" w:styleId="CommentText">
    <w:name w:val="annotation text"/>
    <w:basedOn w:val="Normal"/>
    <w:link w:val="CommentTextChar"/>
    <w:semiHidden/>
    <w:unhideWhenUsed/>
    <w:rsid w:val="004E6C52"/>
  </w:style>
  <w:style w:type="character" w:customStyle="1" w:styleId="CommentTextChar">
    <w:name w:val="Comment Text Char"/>
    <w:basedOn w:val="DefaultParagraphFont"/>
    <w:link w:val="CommentText"/>
    <w:semiHidden/>
    <w:rsid w:val="004E6C52"/>
  </w:style>
  <w:style w:type="paragraph" w:styleId="CommentSubject">
    <w:name w:val="annotation subject"/>
    <w:basedOn w:val="CommentText"/>
    <w:next w:val="CommentText"/>
    <w:link w:val="CommentSubjectChar"/>
    <w:semiHidden/>
    <w:unhideWhenUsed/>
    <w:rsid w:val="004E6C52"/>
    <w:rPr>
      <w:b/>
      <w:bCs/>
    </w:rPr>
  </w:style>
  <w:style w:type="character" w:customStyle="1" w:styleId="CommentSubjectChar">
    <w:name w:val="Comment Subject Char"/>
    <w:basedOn w:val="CommentTextChar"/>
    <w:link w:val="CommentSubject"/>
    <w:semiHidden/>
    <w:rsid w:val="004E6C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6645">
      <w:marLeft w:val="0"/>
      <w:marRight w:val="0"/>
      <w:marTop w:val="0"/>
      <w:marBottom w:val="0"/>
      <w:divBdr>
        <w:top w:val="none" w:sz="0" w:space="0" w:color="auto"/>
        <w:left w:val="none" w:sz="0" w:space="0" w:color="auto"/>
        <w:bottom w:val="none" w:sz="0" w:space="0" w:color="auto"/>
        <w:right w:val="none" w:sz="0" w:space="0" w:color="auto"/>
      </w:divBdr>
    </w:div>
    <w:div w:id="156960459">
      <w:marLeft w:val="0"/>
      <w:marRight w:val="0"/>
      <w:marTop w:val="0"/>
      <w:marBottom w:val="0"/>
      <w:divBdr>
        <w:top w:val="none" w:sz="0" w:space="0" w:color="auto"/>
        <w:left w:val="none" w:sz="0" w:space="0" w:color="auto"/>
        <w:bottom w:val="none" w:sz="0" w:space="0" w:color="auto"/>
        <w:right w:val="none" w:sz="0" w:space="0" w:color="auto"/>
      </w:divBdr>
    </w:div>
    <w:div w:id="202064389">
      <w:marLeft w:val="0"/>
      <w:marRight w:val="0"/>
      <w:marTop w:val="120"/>
      <w:marBottom w:val="0"/>
      <w:divBdr>
        <w:top w:val="none" w:sz="0" w:space="0" w:color="auto"/>
        <w:left w:val="none" w:sz="0" w:space="0" w:color="auto"/>
        <w:bottom w:val="none" w:sz="0" w:space="0" w:color="auto"/>
        <w:right w:val="none" w:sz="0" w:space="0" w:color="auto"/>
      </w:divBdr>
    </w:div>
    <w:div w:id="241723513">
      <w:marLeft w:val="0"/>
      <w:marRight w:val="0"/>
      <w:marTop w:val="0"/>
      <w:marBottom w:val="0"/>
      <w:divBdr>
        <w:top w:val="none" w:sz="0" w:space="0" w:color="auto"/>
        <w:left w:val="none" w:sz="0" w:space="0" w:color="auto"/>
        <w:bottom w:val="none" w:sz="0" w:space="0" w:color="auto"/>
        <w:right w:val="none" w:sz="0" w:space="0" w:color="auto"/>
      </w:divBdr>
    </w:div>
    <w:div w:id="278101656">
      <w:marLeft w:val="0"/>
      <w:marRight w:val="0"/>
      <w:marTop w:val="0"/>
      <w:marBottom w:val="0"/>
      <w:divBdr>
        <w:top w:val="none" w:sz="0" w:space="0" w:color="auto"/>
        <w:left w:val="none" w:sz="0" w:space="0" w:color="auto"/>
        <w:bottom w:val="none" w:sz="0" w:space="0" w:color="auto"/>
        <w:right w:val="none" w:sz="0" w:space="0" w:color="auto"/>
      </w:divBdr>
    </w:div>
    <w:div w:id="310452339">
      <w:marLeft w:val="0"/>
      <w:marRight w:val="0"/>
      <w:marTop w:val="120"/>
      <w:marBottom w:val="0"/>
      <w:divBdr>
        <w:top w:val="none" w:sz="0" w:space="0" w:color="auto"/>
        <w:left w:val="none" w:sz="0" w:space="0" w:color="auto"/>
        <w:bottom w:val="none" w:sz="0" w:space="0" w:color="auto"/>
        <w:right w:val="none" w:sz="0" w:space="0" w:color="auto"/>
      </w:divBdr>
    </w:div>
    <w:div w:id="600917689">
      <w:marLeft w:val="0"/>
      <w:marRight w:val="0"/>
      <w:marTop w:val="0"/>
      <w:marBottom w:val="0"/>
      <w:divBdr>
        <w:top w:val="none" w:sz="0" w:space="0" w:color="auto"/>
        <w:left w:val="none" w:sz="0" w:space="0" w:color="auto"/>
        <w:bottom w:val="none" w:sz="0" w:space="0" w:color="auto"/>
        <w:right w:val="none" w:sz="0" w:space="0" w:color="auto"/>
      </w:divBdr>
    </w:div>
    <w:div w:id="652493347">
      <w:marLeft w:val="0"/>
      <w:marRight w:val="0"/>
      <w:marTop w:val="120"/>
      <w:marBottom w:val="0"/>
      <w:divBdr>
        <w:top w:val="none" w:sz="0" w:space="0" w:color="auto"/>
        <w:left w:val="none" w:sz="0" w:space="0" w:color="auto"/>
        <w:bottom w:val="none" w:sz="0" w:space="0" w:color="auto"/>
        <w:right w:val="none" w:sz="0" w:space="0" w:color="auto"/>
      </w:divBdr>
    </w:div>
    <w:div w:id="832994054">
      <w:marLeft w:val="0"/>
      <w:marRight w:val="0"/>
      <w:marTop w:val="0"/>
      <w:marBottom w:val="0"/>
      <w:divBdr>
        <w:top w:val="none" w:sz="0" w:space="0" w:color="auto"/>
        <w:left w:val="none" w:sz="0" w:space="0" w:color="auto"/>
        <w:bottom w:val="none" w:sz="0" w:space="0" w:color="auto"/>
        <w:right w:val="none" w:sz="0" w:space="0" w:color="auto"/>
      </w:divBdr>
    </w:div>
    <w:div w:id="850144218">
      <w:marLeft w:val="0"/>
      <w:marRight w:val="0"/>
      <w:marTop w:val="0"/>
      <w:marBottom w:val="0"/>
      <w:divBdr>
        <w:top w:val="none" w:sz="0" w:space="0" w:color="auto"/>
        <w:left w:val="none" w:sz="0" w:space="0" w:color="auto"/>
        <w:bottom w:val="none" w:sz="0" w:space="0" w:color="auto"/>
        <w:right w:val="none" w:sz="0" w:space="0" w:color="auto"/>
      </w:divBdr>
    </w:div>
    <w:div w:id="855578836">
      <w:marLeft w:val="0"/>
      <w:marRight w:val="0"/>
      <w:marTop w:val="0"/>
      <w:marBottom w:val="0"/>
      <w:divBdr>
        <w:top w:val="none" w:sz="0" w:space="0" w:color="auto"/>
        <w:left w:val="none" w:sz="0" w:space="0" w:color="auto"/>
        <w:bottom w:val="none" w:sz="0" w:space="0" w:color="auto"/>
        <w:right w:val="none" w:sz="0" w:space="0" w:color="auto"/>
      </w:divBdr>
    </w:div>
    <w:div w:id="868421643">
      <w:marLeft w:val="0"/>
      <w:marRight w:val="0"/>
      <w:marTop w:val="0"/>
      <w:marBottom w:val="0"/>
      <w:divBdr>
        <w:top w:val="none" w:sz="0" w:space="0" w:color="auto"/>
        <w:left w:val="none" w:sz="0" w:space="0" w:color="auto"/>
        <w:bottom w:val="none" w:sz="0" w:space="0" w:color="auto"/>
        <w:right w:val="none" w:sz="0" w:space="0" w:color="auto"/>
      </w:divBdr>
    </w:div>
    <w:div w:id="892890906">
      <w:marLeft w:val="0"/>
      <w:marRight w:val="0"/>
      <w:marTop w:val="0"/>
      <w:marBottom w:val="0"/>
      <w:divBdr>
        <w:top w:val="none" w:sz="0" w:space="0" w:color="auto"/>
        <w:left w:val="none" w:sz="0" w:space="0" w:color="auto"/>
        <w:bottom w:val="none" w:sz="0" w:space="0" w:color="auto"/>
        <w:right w:val="none" w:sz="0" w:space="0" w:color="auto"/>
      </w:divBdr>
    </w:div>
    <w:div w:id="936866748">
      <w:marLeft w:val="0"/>
      <w:marRight w:val="0"/>
      <w:marTop w:val="0"/>
      <w:marBottom w:val="0"/>
      <w:divBdr>
        <w:top w:val="none" w:sz="0" w:space="0" w:color="auto"/>
        <w:left w:val="none" w:sz="0" w:space="0" w:color="auto"/>
        <w:bottom w:val="none" w:sz="0" w:space="0" w:color="auto"/>
        <w:right w:val="none" w:sz="0" w:space="0" w:color="auto"/>
      </w:divBdr>
    </w:div>
    <w:div w:id="949125045">
      <w:marLeft w:val="0"/>
      <w:marRight w:val="0"/>
      <w:marTop w:val="120"/>
      <w:marBottom w:val="0"/>
      <w:divBdr>
        <w:top w:val="none" w:sz="0" w:space="0" w:color="auto"/>
        <w:left w:val="none" w:sz="0" w:space="0" w:color="auto"/>
        <w:bottom w:val="none" w:sz="0" w:space="0" w:color="auto"/>
        <w:right w:val="none" w:sz="0" w:space="0" w:color="auto"/>
      </w:divBdr>
    </w:div>
    <w:div w:id="1193808640">
      <w:marLeft w:val="0"/>
      <w:marRight w:val="0"/>
      <w:marTop w:val="0"/>
      <w:marBottom w:val="0"/>
      <w:divBdr>
        <w:top w:val="none" w:sz="0" w:space="0" w:color="auto"/>
        <w:left w:val="none" w:sz="0" w:space="0" w:color="auto"/>
        <w:bottom w:val="none" w:sz="0" w:space="0" w:color="auto"/>
        <w:right w:val="none" w:sz="0" w:space="0" w:color="auto"/>
      </w:divBdr>
    </w:div>
    <w:div w:id="1272589754">
      <w:marLeft w:val="0"/>
      <w:marRight w:val="0"/>
      <w:marTop w:val="0"/>
      <w:marBottom w:val="0"/>
      <w:divBdr>
        <w:top w:val="none" w:sz="0" w:space="0" w:color="auto"/>
        <w:left w:val="none" w:sz="0" w:space="0" w:color="auto"/>
        <w:bottom w:val="none" w:sz="0" w:space="0" w:color="auto"/>
        <w:right w:val="none" w:sz="0" w:space="0" w:color="auto"/>
      </w:divBdr>
    </w:div>
    <w:div w:id="1300576529">
      <w:marLeft w:val="0"/>
      <w:marRight w:val="0"/>
      <w:marTop w:val="0"/>
      <w:marBottom w:val="0"/>
      <w:divBdr>
        <w:top w:val="none" w:sz="0" w:space="0" w:color="auto"/>
        <w:left w:val="none" w:sz="0" w:space="0" w:color="auto"/>
        <w:bottom w:val="none" w:sz="0" w:space="0" w:color="auto"/>
        <w:right w:val="none" w:sz="0" w:space="0" w:color="auto"/>
      </w:divBdr>
    </w:div>
    <w:div w:id="1312907836">
      <w:marLeft w:val="0"/>
      <w:marRight w:val="0"/>
      <w:marTop w:val="0"/>
      <w:marBottom w:val="0"/>
      <w:divBdr>
        <w:top w:val="none" w:sz="0" w:space="0" w:color="auto"/>
        <w:left w:val="none" w:sz="0" w:space="0" w:color="auto"/>
        <w:bottom w:val="none" w:sz="0" w:space="0" w:color="auto"/>
        <w:right w:val="none" w:sz="0" w:space="0" w:color="auto"/>
      </w:divBdr>
    </w:div>
    <w:div w:id="1324972786">
      <w:marLeft w:val="0"/>
      <w:marRight w:val="0"/>
      <w:marTop w:val="0"/>
      <w:marBottom w:val="0"/>
      <w:divBdr>
        <w:top w:val="none" w:sz="0" w:space="0" w:color="auto"/>
        <w:left w:val="none" w:sz="0" w:space="0" w:color="auto"/>
        <w:bottom w:val="none" w:sz="0" w:space="0" w:color="auto"/>
        <w:right w:val="none" w:sz="0" w:space="0" w:color="auto"/>
      </w:divBdr>
    </w:div>
    <w:div w:id="1398165557">
      <w:marLeft w:val="0"/>
      <w:marRight w:val="0"/>
      <w:marTop w:val="0"/>
      <w:marBottom w:val="0"/>
      <w:divBdr>
        <w:top w:val="none" w:sz="0" w:space="0" w:color="auto"/>
        <w:left w:val="none" w:sz="0" w:space="0" w:color="auto"/>
        <w:bottom w:val="none" w:sz="0" w:space="0" w:color="auto"/>
        <w:right w:val="none" w:sz="0" w:space="0" w:color="auto"/>
      </w:divBdr>
    </w:div>
    <w:div w:id="1464154256">
      <w:marLeft w:val="0"/>
      <w:marRight w:val="0"/>
      <w:marTop w:val="0"/>
      <w:marBottom w:val="0"/>
      <w:divBdr>
        <w:top w:val="none" w:sz="0" w:space="0" w:color="auto"/>
        <w:left w:val="none" w:sz="0" w:space="0" w:color="auto"/>
        <w:bottom w:val="none" w:sz="0" w:space="0" w:color="auto"/>
        <w:right w:val="none" w:sz="0" w:space="0" w:color="auto"/>
      </w:divBdr>
    </w:div>
    <w:div w:id="1500467344">
      <w:marLeft w:val="0"/>
      <w:marRight w:val="0"/>
      <w:marTop w:val="0"/>
      <w:marBottom w:val="0"/>
      <w:divBdr>
        <w:top w:val="none" w:sz="0" w:space="0" w:color="auto"/>
        <w:left w:val="none" w:sz="0" w:space="0" w:color="auto"/>
        <w:bottom w:val="none" w:sz="0" w:space="0" w:color="auto"/>
        <w:right w:val="none" w:sz="0" w:space="0" w:color="auto"/>
      </w:divBdr>
    </w:div>
    <w:div w:id="1553300376">
      <w:marLeft w:val="0"/>
      <w:marRight w:val="0"/>
      <w:marTop w:val="120"/>
      <w:marBottom w:val="0"/>
      <w:divBdr>
        <w:top w:val="none" w:sz="0" w:space="0" w:color="auto"/>
        <w:left w:val="none" w:sz="0" w:space="0" w:color="auto"/>
        <w:bottom w:val="none" w:sz="0" w:space="0" w:color="auto"/>
        <w:right w:val="none" w:sz="0" w:space="0" w:color="auto"/>
      </w:divBdr>
    </w:div>
    <w:div w:id="1560510070">
      <w:marLeft w:val="0"/>
      <w:marRight w:val="0"/>
      <w:marTop w:val="0"/>
      <w:marBottom w:val="0"/>
      <w:divBdr>
        <w:top w:val="none" w:sz="0" w:space="0" w:color="auto"/>
        <w:left w:val="none" w:sz="0" w:space="0" w:color="auto"/>
        <w:bottom w:val="none" w:sz="0" w:space="0" w:color="auto"/>
        <w:right w:val="none" w:sz="0" w:space="0" w:color="auto"/>
      </w:divBdr>
    </w:div>
    <w:div w:id="1744521082">
      <w:marLeft w:val="0"/>
      <w:marRight w:val="0"/>
      <w:marTop w:val="0"/>
      <w:marBottom w:val="0"/>
      <w:divBdr>
        <w:top w:val="none" w:sz="0" w:space="0" w:color="auto"/>
        <w:left w:val="none" w:sz="0" w:space="0" w:color="auto"/>
        <w:bottom w:val="none" w:sz="0" w:space="0" w:color="auto"/>
        <w:right w:val="none" w:sz="0" w:space="0" w:color="auto"/>
      </w:divBdr>
    </w:div>
    <w:div w:id="1778669541">
      <w:marLeft w:val="0"/>
      <w:marRight w:val="0"/>
      <w:marTop w:val="120"/>
      <w:marBottom w:val="0"/>
      <w:divBdr>
        <w:top w:val="none" w:sz="0" w:space="0" w:color="auto"/>
        <w:left w:val="none" w:sz="0" w:space="0" w:color="auto"/>
        <w:bottom w:val="none" w:sz="0" w:space="0" w:color="auto"/>
        <w:right w:val="none" w:sz="0" w:space="0" w:color="auto"/>
      </w:divBdr>
    </w:div>
    <w:div w:id="1963145607">
      <w:marLeft w:val="0"/>
      <w:marRight w:val="0"/>
      <w:marTop w:val="12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CONTRACT\Defau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C2F16-0764-4ACE-A62F-4025CA99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Default.dot</Template>
  <TotalTime>0</TotalTime>
  <Pages>1</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cæng hÝa x hæi chð nghØa viÎt nam</vt:lpstr>
    </vt:vector>
  </TitlesOfParts>
  <Company>SCHMIDT VietNam Co.</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cæng hÝa x hæi chð nghØa viÎt nam</dc:title>
  <dc:creator>TRAN SY NGHIA</dc:creator>
  <cp:lastModifiedBy>Trung Khuyen</cp:lastModifiedBy>
  <cp:revision>3</cp:revision>
  <cp:lastPrinted>2016-05-21T04:41:00Z</cp:lastPrinted>
  <dcterms:created xsi:type="dcterms:W3CDTF">2016-12-28T02:42:00Z</dcterms:created>
  <dcterms:modified xsi:type="dcterms:W3CDTF">2016-12-28T02:42:00Z</dcterms:modified>
</cp:coreProperties>
</file>